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13" w:rsidRPr="00941864" w:rsidRDefault="00863B13" w:rsidP="00D847D2">
      <w:pPr>
        <w:spacing w:after="60" w:line="240" w:lineRule="auto"/>
        <w:ind w:right="-60"/>
        <w:rPr>
          <w:rFonts w:cs="Arial"/>
        </w:rPr>
      </w:pPr>
    </w:p>
    <w:p w:rsidR="00AD14B2" w:rsidRPr="00941864" w:rsidRDefault="009E3DF9" w:rsidP="00D847D2">
      <w:pPr>
        <w:pStyle w:val="CabealhodoSumrio"/>
        <w:numPr>
          <w:ilvl w:val="0"/>
          <w:numId w:val="0"/>
        </w:numPr>
        <w:tabs>
          <w:tab w:val="center" w:pos="4890"/>
          <w:tab w:val="left" w:pos="8160"/>
        </w:tabs>
        <w:spacing w:before="0" w:after="60" w:line="240" w:lineRule="auto"/>
        <w:ind w:right="-60"/>
        <w:jc w:val="both"/>
        <w:rPr>
          <w:rFonts w:ascii="Arial" w:hAnsi="Arial" w:cs="Arial"/>
          <w:color w:val="000000"/>
          <w:sz w:val="22"/>
          <w:szCs w:val="22"/>
        </w:rPr>
      </w:pPr>
      <w:r w:rsidRPr="00941864">
        <w:rPr>
          <w:rFonts w:ascii="Arial" w:hAnsi="Arial" w:cs="Arial"/>
          <w:color w:val="000000"/>
          <w:sz w:val="22"/>
          <w:szCs w:val="22"/>
        </w:rPr>
        <w:tab/>
      </w:r>
      <w:r w:rsidR="003562F9" w:rsidRPr="00941864">
        <w:rPr>
          <w:rFonts w:ascii="Arial" w:hAnsi="Arial" w:cs="Arial"/>
          <w:color w:val="000000"/>
          <w:sz w:val="22"/>
          <w:szCs w:val="22"/>
        </w:rPr>
        <w:t>ÍNDICE</w:t>
      </w:r>
    </w:p>
    <w:p w:rsidR="00922338" w:rsidRPr="00941864" w:rsidRDefault="00922338" w:rsidP="00D847D2">
      <w:pPr>
        <w:spacing w:after="60" w:line="240" w:lineRule="auto"/>
        <w:ind w:right="-60"/>
        <w:rPr>
          <w:rFonts w:cs="Arial"/>
        </w:rPr>
      </w:pPr>
    </w:p>
    <w:p w:rsidR="005126AF" w:rsidRPr="00E37896" w:rsidRDefault="00EF3A38">
      <w:pPr>
        <w:pStyle w:val="Sumrio1"/>
        <w:rPr>
          <w:rStyle w:val="Hyperlink"/>
        </w:rPr>
      </w:pPr>
      <w:r w:rsidRPr="00B74142">
        <w:rPr>
          <w:sz w:val="21"/>
          <w:szCs w:val="21"/>
        </w:rPr>
        <w:fldChar w:fldCharType="begin"/>
      </w:r>
      <w:r w:rsidR="00DC2FB5" w:rsidRPr="00B74142">
        <w:rPr>
          <w:sz w:val="21"/>
          <w:szCs w:val="21"/>
        </w:rPr>
        <w:instrText xml:space="preserve"> TOC \o "1-3" \h \z \u </w:instrText>
      </w:r>
      <w:r w:rsidRPr="00B74142">
        <w:rPr>
          <w:sz w:val="21"/>
          <w:szCs w:val="21"/>
        </w:rPr>
        <w:fldChar w:fldCharType="separate"/>
      </w:r>
      <w:hyperlink w:anchor="_Toc56667330" w:history="1">
        <w:r w:rsidR="005126AF" w:rsidRPr="00C741B3">
          <w:rPr>
            <w:rStyle w:val="Hyperlink"/>
          </w:rPr>
          <w:t>1.</w:t>
        </w:r>
        <w:r w:rsidR="005126AF" w:rsidRPr="00E37896">
          <w:rPr>
            <w:rStyle w:val="Hyperlink"/>
          </w:rPr>
          <w:tab/>
        </w:r>
        <w:r w:rsidR="005126AF" w:rsidRPr="00C741B3">
          <w:rPr>
            <w:rStyle w:val="Hyperlink"/>
          </w:rPr>
          <w:t>OBJETIVO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_Toc56667330 \h </w:instrText>
        </w:r>
        <w:r w:rsidR="005126AF" w:rsidRPr="00E37896">
          <w:rPr>
            <w:rStyle w:val="Hyperlink"/>
            <w:webHidden/>
          </w:rPr>
        </w:r>
        <w:r w:rsidR="005126AF" w:rsidRPr="00E37896">
          <w:rPr>
            <w:rStyle w:val="Hyperlink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1</w:t>
        </w:r>
        <w:r w:rsidR="005126AF" w:rsidRPr="00E37896">
          <w:rPr>
            <w:rStyle w:val="Hyperlink"/>
            <w:webHidden/>
          </w:rPr>
          <w:fldChar w:fldCharType="end"/>
        </w:r>
      </w:hyperlink>
    </w:p>
    <w:p w:rsidR="005126AF" w:rsidRPr="00E37896" w:rsidRDefault="00204D7B">
      <w:pPr>
        <w:pStyle w:val="Sumrio1"/>
        <w:rPr>
          <w:rStyle w:val="Hyperlink"/>
        </w:rPr>
      </w:pPr>
      <w:hyperlink w:anchor="_Toc56667331" w:history="1">
        <w:r w:rsidR="005126AF" w:rsidRPr="00C741B3">
          <w:rPr>
            <w:rStyle w:val="Hyperlink"/>
          </w:rPr>
          <w:t>2.</w:t>
        </w:r>
        <w:r w:rsidR="005126AF" w:rsidRPr="00E37896">
          <w:rPr>
            <w:rStyle w:val="Hyperlink"/>
          </w:rPr>
          <w:tab/>
        </w:r>
        <w:r w:rsidR="005126AF" w:rsidRPr="00C741B3">
          <w:rPr>
            <w:rStyle w:val="Hyperlink"/>
          </w:rPr>
          <w:t>ABRANGÊNCIA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_Toc56667331 \h </w:instrText>
        </w:r>
        <w:r w:rsidR="005126AF" w:rsidRPr="00E37896">
          <w:rPr>
            <w:rStyle w:val="Hyperlink"/>
            <w:webHidden/>
          </w:rPr>
        </w:r>
        <w:r w:rsidR="005126AF" w:rsidRPr="00E37896">
          <w:rPr>
            <w:rStyle w:val="Hyperlink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1</w:t>
        </w:r>
        <w:r w:rsidR="005126AF" w:rsidRPr="00E37896">
          <w:rPr>
            <w:rStyle w:val="Hyperlink"/>
            <w:webHidden/>
          </w:rPr>
          <w:fldChar w:fldCharType="end"/>
        </w:r>
      </w:hyperlink>
    </w:p>
    <w:p w:rsidR="005126AF" w:rsidRPr="00E37896" w:rsidRDefault="00204D7B">
      <w:pPr>
        <w:pStyle w:val="Sumrio1"/>
        <w:rPr>
          <w:rStyle w:val="Hyperlink"/>
        </w:rPr>
      </w:pPr>
      <w:hyperlink w:anchor="_Toc56667332" w:history="1">
        <w:r w:rsidR="005126AF" w:rsidRPr="00C741B3">
          <w:rPr>
            <w:rStyle w:val="Hyperlink"/>
          </w:rPr>
          <w:t>3.</w:t>
        </w:r>
        <w:r w:rsidR="005126AF" w:rsidRPr="00E37896">
          <w:rPr>
            <w:rStyle w:val="Hyperlink"/>
          </w:rPr>
          <w:tab/>
        </w:r>
        <w:r w:rsidR="005126AF" w:rsidRPr="00C741B3">
          <w:rPr>
            <w:rStyle w:val="Hyperlink"/>
          </w:rPr>
          <w:t>POLÍTICAS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_Toc56667332 \h </w:instrText>
        </w:r>
        <w:r w:rsidR="005126AF" w:rsidRPr="00E37896">
          <w:rPr>
            <w:rStyle w:val="Hyperlink"/>
            <w:webHidden/>
          </w:rPr>
        </w:r>
        <w:r w:rsidR="005126AF" w:rsidRPr="00E37896">
          <w:rPr>
            <w:rStyle w:val="Hyperlink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1</w:t>
        </w:r>
        <w:r w:rsidR="005126AF" w:rsidRPr="00E37896">
          <w:rPr>
            <w:rStyle w:val="Hyperlink"/>
            <w:webHidden/>
          </w:rPr>
          <w:fldChar w:fldCharType="end"/>
        </w:r>
      </w:hyperlink>
    </w:p>
    <w:p w:rsidR="005126AF" w:rsidRPr="00E37896" w:rsidRDefault="00204D7B" w:rsidP="004504EB">
      <w:pPr>
        <w:pStyle w:val="Sumrio2"/>
        <w:rPr>
          <w:rStyle w:val="Hyperlink"/>
          <w:b w:val="0"/>
        </w:rPr>
      </w:pPr>
      <w:hyperlink w:anchor="_Toc56667333" w:history="1">
        <w:r w:rsidR="005126AF" w:rsidRPr="00E37896">
          <w:rPr>
            <w:rStyle w:val="Hyperlink"/>
          </w:rPr>
          <w:t>3.1.</w:t>
        </w:r>
        <w:r w:rsidR="005126AF" w:rsidRPr="00E37896">
          <w:rPr>
            <w:rStyle w:val="Hyperlink"/>
          </w:rPr>
          <w:tab/>
          <w:t>Público Alvo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b w:val="0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_Toc56667333 \h </w:instrText>
        </w:r>
        <w:r w:rsidR="005126AF" w:rsidRPr="00E37896">
          <w:rPr>
            <w:rStyle w:val="Hyperlink"/>
            <w:b w:val="0"/>
            <w:webHidden/>
          </w:rPr>
        </w:r>
        <w:r w:rsidR="005126AF" w:rsidRPr="00E37896">
          <w:rPr>
            <w:rStyle w:val="Hyperlink"/>
            <w:b w:val="0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1</w:t>
        </w:r>
        <w:r w:rsidR="005126AF" w:rsidRPr="00E37896">
          <w:rPr>
            <w:rStyle w:val="Hyperlink"/>
            <w:b w:val="0"/>
            <w:webHidden/>
          </w:rPr>
          <w:fldChar w:fldCharType="end"/>
        </w:r>
      </w:hyperlink>
    </w:p>
    <w:p w:rsidR="005126AF" w:rsidRPr="00E37896" w:rsidRDefault="00204D7B" w:rsidP="004504EB">
      <w:pPr>
        <w:pStyle w:val="Sumrio2"/>
        <w:rPr>
          <w:rStyle w:val="Hyperlink"/>
          <w:b w:val="0"/>
        </w:rPr>
      </w:pPr>
      <w:hyperlink w:anchor="_Toc56667334" w:history="1">
        <w:r w:rsidR="005126AF" w:rsidRPr="00E37896">
          <w:rPr>
            <w:rStyle w:val="Hyperlink"/>
          </w:rPr>
          <w:t>3.2.</w:t>
        </w:r>
        <w:r w:rsidR="005126AF" w:rsidRPr="00E37896">
          <w:rPr>
            <w:rStyle w:val="Hyperlink"/>
          </w:rPr>
          <w:tab/>
          <w:t>Espécies Elegíveis para Empréstimo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b w:val="0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_Toc56667334 \h </w:instrText>
        </w:r>
        <w:r w:rsidR="005126AF" w:rsidRPr="00E37896">
          <w:rPr>
            <w:rStyle w:val="Hyperlink"/>
            <w:b w:val="0"/>
            <w:webHidden/>
          </w:rPr>
        </w:r>
        <w:r w:rsidR="005126AF" w:rsidRPr="00E37896">
          <w:rPr>
            <w:rStyle w:val="Hyperlink"/>
            <w:b w:val="0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1</w:t>
        </w:r>
        <w:r w:rsidR="005126AF" w:rsidRPr="00E37896">
          <w:rPr>
            <w:rStyle w:val="Hyperlink"/>
            <w:b w:val="0"/>
            <w:webHidden/>
          </w:rPr>
          <w:fldChar w:fldCharType="end"/>
        </w:r>
      </w:hyperlink>
    </w:p>
    <w:p w:rsidR="005126AF" w:rsidRPr="00E37896" w:rsidRDefault="00204D7B" w:rsidP="004504EB">
      <w:pPr>
        <w:pStyle w:val="Sumrio2"/>
        <w:rPr>
          <w:rStyle w:val="Hyperlink"/>
          <w:b w:val="0"/>
        </w:rPr>
      </w:pPr>
      <w:hyperlink w:anchor="_Toc56667335" w:history="1">
        <w:r w:rsidR="005126AF" w:rsidRPr="00E37896">
          <w:rPr>
            <w:rStyle w:val="Hyperlink"/>
          </w:rPr>
          <w:t>3.3.</w:t>
        </w:r>
        <w:r w:rsidR="005126AF" w:rsidRPr="00E37896">
          <w:rPr>
            <w:rStyle w:val="Hyperlink"/>
          </w:rPr>
          <w:tab/>
          <w:t>Valor Liberado para Empréstimo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b w:val="0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_Toc56667335 \h </w:instrText>
        </w:r>
        <w:r w:rsidR="005126AF" w:rsidRPr="00E37896">
          <w:rPr>
            <w:rStyle w:val="Hyperlink"/>
            <w:b w:val="0"/>
            <w:webHidden/>
          </w:rPr>
        </w:r>
        <w:r w:rsidR="005126AF" w:rsidRPr="00E37896">
          <w:rPr>
            <w:rStyle w:val="Hyperlink"/>
            <w:b w:val="0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2</w:t>
        </w:r>
        <w:r w:rsidR="005126AF" w:rsidRPr="00E37896">
          <w:rPr>
            <w:rStyle w:val="Hyperlink"/>
            <w:b w:val="0"/>
            <w:webHidden/>
          </w:rPr>
          <w:fldChar w:fldCharType="end"/>
        </w:r>
      </w:hyperlink>
    </w:p>
    <w:p w:rsidR="005126AF" w:rsidRPr="00E37896" w:rsidRDefault="00204D7B" w:rsidP="004504EB">
      <w:pPr>
        <w:pStyle w:val="Sumrio2"/>
        <w:rPr>
          <w:rStyle w:val="Hyperlink"/>
          <w:b w:val="0"/>
        </w:rPr>
      </w:pPr>
      <w:hyperlink w:anchor="_Toc56667336" w:history="1">
        <w:r w:rsidR="005126AF" w:rsidRPr="00E37896">
          <w:rPr>
            <w:rStyle w:val="Hyperlink"/>
          </w:rPr>
          <w:t>3.4.</w:t>
        </w:r>
        <w:r w:rsidR="005126AF" w:rsidRPr="00E37896">
          <w:rPr>
            <w:rStyle w:val="Hyperlink"/>
          </w:rPr>
          <w:tab/>
          <w:t>Formas de disponibilização do Empréstimo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b w:val="0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_Toc56667336 \h </w:instrText>
        </w:r>
        <w:r w:rsidR="005126AF" w:rsidRPr="00E37896">
          <w:rPr>
            <w:rStyle w:val="Hyperlink"/>
            <w:b w:val="0"/>
            <w:webHidden/>
          </w:rPr>
        </w:r>
        <w:r w:rsidR="005126AF" w:rsidRPr="00E37896">
          <w:rPr>
            <w:rStyle w:val="Hyperlink"/>
            <w:b w:val="0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2</w:t>
        </w:r>
        <w:r w:rsidR="005126AF" w:rsidRPr="00E37896">
          <w:rPr>
            <w:rStyle w:val="Hyperlink"/>
            <w:b w:val="0"/>
            <w:webHidden/>
          </w:rPr>
          <w:fldChar w:fldCharType="end"/>
        </w:r>
      </w:hyperlink>
    </w:p>
    <w:p w:rsidR="005126AF" w:rsidRPr="00E37896" w:rsidRDefault="00204D7B" w:rsidP="004504EB">
      <w:pPr>
        <w:pStyle w:val="Sumrio2"/>
        <w:rPr>
          <w:rStyle w:val="Hyperlink"/>
          <w:b w:val="0"/>
        </w:rPr>
      </w:pPr>
      <w:hyperlink w:anchor="_Toc56667337" w:history="1">
        <w:r w:rsidR="005126AF" w:rsidRPr="00E37896">
          <w:rPr>
            <w:rStyle w:val="Hyperlink"/>
          </w:rPr>
          <w:t>3.5.</w:t>
        </w:r>
        <w:r w:rsidR="005126AF" w:rsidRPr="00E37896">
          <w:rPr>
            <w:rStyle w:val="Hyperlink"/>
          </w:rPr>
          <w:tab/>
          <w:t>Formas de Pagamento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b w:val="0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_Toc56667337 \h </w:instrText>
        </w:r>
        <w:r w:rsidR="005126AF" w:rsidRPr="00E37896">
          <w:rPr>
            <w:rStyle w:val="Hyperlink"/>
            <w:b w:val="0"/>
            <w:webHidden/>
          </w:rPr>
        </w:r>
        <w:r w:rsidR="005126AF" w:rsidRPr="00E37896">
          <w:rPr>
            <w:rStyle w:val="Hyperlink"/>
            <w:b w:val="0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2</w:t>
        </w:r>
        <w:r w:rsidR="005126AF" w:rsidRPr="00E37896">
          <w:rPr>
            <w:rStyle w:val="Hyperlink"/>
            <w:b w:val="0"/>
            <w:webHidden/>
          </w:rPr>
          <w:fldChar w:fldCharType="end"/>
        </w:r>
      </w:hyperlink>
    </w:p>
    <w:p w:rsidR="005126AF" w:rsidRPr="00E37896" w:rsidRDefault="00204D7B" w:rsidP="004504EB">
      <w:pPr>
        <w:pStyle w:val="Sumrio2"/>
        <w:rPr>
          <w:rStyle w:val="Hyperlink"/>
          <w:b w:val="0"/>
        </w:rPr>
      </w:pPr>
      <w:hyperlink w:anchor="_Toc56667338" w:history="1">
        <w:r w:rsidR="005126AF" w:rsidRPr="00E37896">
          <w:rPr>
            <w:rStyle w:val="Hyperlink"/>
          </w:rPr>
          <w:t>3.6.</w:t>
        </w:r>
        <w:r w:rsidR="005126AF" w:rsidRPr="00E37896">
          <w:rPr>
            <w:rStyle w:val="Hyperlink"/>
          </w:rPr>
          <w:tab/>
          <w:t>Prazos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b w:val="0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_Toc56667338 \h </w:instrText>
        </w:r>
        <w:r w:rsidR="005126AF" w:rsidRPr="00E37896">
          <w:rPr>
            <w:rStyle w:val="Hyperlink"/>
            <w:b w:val="0"/>
            <w:webHidden/>
          </w:rPr>
        </w:r>
        <w:r w:rsidR="005126AF" w:rsidRPr="00E37896">
          <w:rPr>
            <w:rStyle w:val="Hyperlink"/>
            <w:b w:val="0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3</w:t>
        </w:r>
        <w:r w:rsidR="005126AF" w:rsidRPr="00E37896">
          <w:rPr>
            <w:rStyle w:val="Hyperlink"/>
            <w:b w:val="0"/>
            <w:webHidden/>
          </w:rPr>
          <w:fldChar w:fldCharType="end"/>
        </w:r>
      </w:hyperlink>
    </w:p>
    <w:p w:rsidR="005126AF" w:rsidRPr="00E37896" w:rsidRDefault="00204D7B" w:rsidP="004504EB">
      <w:pPr>
        <w:pStyle w:val="Sumrio2"/>
        <w:rPr>
          <w:rStyle w:val="Hyperlink"/>
          <w:b w:val="0"/>
        </w:rPr>
      </w:pPr>
      <w:hyperlink w:anchor="_Toc56667339" w:history="1">
        <w:r w:rsidR="005126AF" w:rsidRPr="00E37896">
          <w:rPr>
            <w:rStyle w:val="Hyperlink"/>
          </w:rPr>
          <w:t>3.7.</w:t>
        </w:r>
        <w:r w:rsidR="005126AF" w:rsidRPr="00E37896">
          <w:rPr>
            <w:rStyle w:val="Hyperlink"/>
          </w:rPr>
          <w:tab/>
          <w:t>Documentação Mínima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b w:val="0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_Toc56667339 \h </w:instrText>
        </w:r>
        <w:r w:rsidR="005126AF" w:rsidRPr="00E37896">
          <w:rPr>
            <w:rStyle w:val="Hyperlink"/>
            <w:b w:val="0"/>
            <w:webHidden/>
          </w:rPr>
        </w:r>
        <w:r w:rsidR="005126AF" w:rsidRPr="00E37896">
          <w:rPr>
            <w:rStyle w:val="Hyperlink"/>
            <w:b w:val="0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3</w:t>
        </w:r>
        <w:r w:rsidR="005126AF" w:rsidRPr="00E37896">
          <w:rPr>
            <w:rStyle w:val="Hyperlink"/>
            <w:b w:val="0"/>
            <w:webHidden/>
          </w:rPr>
          <w:fldChar w:fldCharType="end"/>
        </w:r>
      </w:hyperlink>
    </w:p>
    <w:p w:rsidR="005126AF" w:rsidRPr="00E37896" w:rsidRDefault="00204D7B" w:rsidP="004504EB">
      <w:pPr>
        <w:pStyle w:val="Sumrio2"/>
        <w:rPr>
          <w:rStyle w:val="Hyperlink"/>
          <w:b w:val="0"/>
        </w:rPr>
      </w:pPr>
      <w:hyperlink w:anchor="_Toc56667340" w:history="1">
        <w:r w:rsidR="005126AF" w:rsidRPr="00E37896">
          <w:rPr>
            <w:rStyle w:val="Hyperlink"/>
          </w:rPr>
          <w:t>3.8.</w:t>
        </w:r>
        <w:r w:rsidR="005126AF" w:rsidRPr="00E37896">
          <w:rPr>
            <w:rStyle w:val="Hyperlink"/>
          </w:rPr>
          <w:tab/>
          <w:t>Recusa Automática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b w:val="0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_Toc56667340 \h </w:instrText>
        </w:r>
        <w:r w:rsidR="005126AF" w:rsidRPr="00E37896">
          <w:rPr>
            <w:rStyle w:val="Hyperlink"/>
            <w:b w:val="0"/>
            <w:webHidden/>
          </w:rPr>
        </w:r>
        <w:r w:rsidR="005126AF" w:rsidRPr="00E37896">
          <w:rPr>
            <w:rStyle w:val="Hyperlink"/>
            <w:b w:val="0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4</w:t>
        </w:r>
        <w:r w:rsidR="005126AF" w:rsidRPr="00E37896">
          <w:rPr>
            <w:rStyle w:val="Hyperlink"/>
            <w:b w:val="0"/>
            <w:webHidden/>
          </w:rPr>
          <w:fldChar w:fldCharType="end"/>
        </w:r>
      </w:hyperlink>
    </w:p>
    <w:p w:rsidR="005126AF" w:rsidRDefault="00204D7B" w:rsidP="004504EB">
      <w:pPr>
        <w:pStyle w:val="Sumrio2"/>
        <w:rPr>
          <w:rStyle w:val="Hyperlink"/>
          <w:b w:val="0"/>
        </w:rPr>
      </w:pPr>
      <w:hyperlink w:anchor="_Toc56667341" w:history="1">
        <w:r w:rsidR="005126AF" w:rsidRPr="00E37896">
          <w:rPr>
            <w:rStyle w:val="Hyperlink"/>
          </w:rPr>
          <w:t>3.9.</w:t>
        </w:r>
        <w:r w:rsidR="005126AF" w:rsidRPr="00F62E63">
          <w:rPr>
            <w:rStyle w:val="Hyperlink"/>
          </w:rPr>
          <w:tab/>
        </w:r>
        <w:r w:rsidR="005126AF" w:rsidRPr="00E37896">
          <w:rPr>
            <w:rStyle w:val="Hyperlink"/>
          </w:rPr>
          <w:t>Margem Consignável Disponível</w:t>
        </w:r>
        <w:r w:rsidR="005126AF" w:rsidRPr="00E37896">
          <w:rPr>
            <w:rStyle w:val="Hyperlink"/>
            <w:webHidden/>
          </w:rPr>
          <w:tab/>
        </w:r>
        <w:r w:rsidR="005126AF" w:rsidRPr="00E37896">
          <w:rPr>
            <w:rStyle w:val="Hyperlink"/>
            <w:b w:val="0"/>
            <w:webHidden/>
          </w:rPr>
          <w:fldChar w:fldCharType="begin"/>
        </w:r>
        <w:r w:rsidR="005126AF" w:rsidRPr="00E37896">
          <w:rPr>
            <w:rStyle w:val="Hyperlink"/>
            <w:webHidden/>
          </w:rPr>
          <w:instrText xml:space="preserve"> PAGEREF _Toc56667341 \h </w:instrText>
        </w:r>
        <w:r w:rsidR="005126AF" w:rsidRPr="00E37896">
          <w:rPr>
            <w:rStyle w:val="Hyperlink"/>
            <w:b w:val="0"/>
            <w:webHidden/>
          </w:rPr>
        </w:r>
        <w:r w:rsidR="005126AF" w:rsidRPr="00E37896">
          <w:rPr>
            <w:rStyle w:val="Hyperlink"/>
            <w:b w:val="0"/>
            <w:webHidden/>
          </w:rPr>
          <w:fldChar w:fldCharType="separate"/>
        </w:r>
        <w:r w:rsidR="005126AF" w:rsidRPr="00E37896">
          <w:rPr>
            <w:rStyle w:val="Hyperlink"/>
            <w:webHidden/>
          </w:rPr>
          <w:t>4</w:t>
        </w:r>
        <w:r w:rsidR="005126AF" w:rsidRPr="00E37896">
          <w:rPr>
            <w:rStyle w:val="Hyperlink"/>
            <w:b w:val="0"/>
            <w:webHidden/>
          </w:rPr>
          <w:fldChar w:fldCharType="end"/>
        </w:r>
      </w:hyperlink>
    </w:p>
    <w:p w:rsidR="00F62E63" w:rsidRDefault="00F62E63" w:rsidP="004504EB">
      <w:pPr>
        <w:pStyle w:val="Sumrio2"/>
        <w:rPr>
          <w:rStyle w:val="Hyperlink"/>
          <w:b w:val="0"/>
        </w:rPr>
      </w:pPr>
      <w:hyperlink w:anchor="_Toc56667341" w:history="1">
        <w:r w:rsidRPr="00E37896">
          <w:rPr>
            <w:rStyle w:val="Hyperlink"/>
          </w:rPr>
          <w:t>3.</w:t>
        </w:r>
        <w:r>
          <w:rPr>
            <w:rStyle w:val="Hyperlink"/>
            <w:b w:val="0"/>
          </w:rPr>
          <w:t>10</w:t>
        </w:r>
        <w:r w:rsidRPr="00E37896">
          <w:rPr>
            <w:rStyle w:val="Hyperlink"/>
          </w:rPr>
          <w:t>.</w:t>
        </w:r>
        <w:r w:rsidRPr="00F62E63">
          <w:rPr>
            <w:rStyle w:val="Hyperlink"/>
          </w:rPr>
          <w:tab/>
        </w:r>
        <w:r w:rsidRPr="00F62E63">
          <w:rPr>
            <w:rStyle w:val="Hyperlink"/>
            <w:b w:val="0"/>
          </w:rPr>
          <w:t>Tipo Espécie de Benefício</w:t>
        </w:r>
        <w:r w:rsidRPr="00E37896">
          <w:rPr>
            <w:rStyle w:val="Hyperlink"/>
            <w:webHidden/>
          </w:rPr>
          <w:tab/>
        </w:r>
        <w:r w:rsidRPr="00E37896">
          <w:rPr>
            <w:rStyle w:val="Hyperlink"/>
            <w:b w:val="0"/>
            <w:webHidden/>
          </w:rPr>
          <w:fldChar w:fldCharType="begin"/>
        </w:r>
        <w:r w:rsidRPr="00E37896">
          <w:rPr>
            <w:rStyle w:val="Hyperlink"/>
            <w:webHidden/>
          </w:rPr>
          <w:instrText xml:space="preserve"> PAGEREF _Toc56667341 \h </w:instrText>
        </w:r>
        <w:r w:rsidRPr="00E37896">
          <w:rPr>
            <w:rStyle w:val="Hyperlink"/>
            <w:b w:val="0"/>
            <w:webHidden/>
          </w:rPr>
        </w:r>
        <w:r w:rsidRPr="00E37896">
          <w:rPr>
            <w:rStyle w:val="Hyperlink"/>
            <w:b w:val="0"/>
            <w:webHidden/>
          </w:rPr>
          <w:fldChar w:fldCharType="separate"/>
        </w:r>
        <w:r w:rsidRPr="00E37896">
          <w:rPr>
            <w:rStyle w:val="Hyperlink"/>
            <w:webHidden/>
          </w:rPr>
          <w:t>4</w:t>
        </w:r>
        <w:r w:rsidRPr="00E37896">
          <w:rPr>
            <w:rStyle w:val="Hyperlink"/>
            <w:b w:val="0"/>
            <w:webHidden/>
          </w:rPr>
          <w:fldChar w:fldCharType="end"/>
        </w:r>
      </w:hyperlink>
    </w:p>
    <w:p w:rsidR="004504EB" w:rsidRPr="004504EB" w:rsidRDefault="004504EB" w:rsidP="004504EB">
      <w:pPr>
        <w:pStyle w:val="Sumrio2"/>
        <w:rPr>
          <w:rStyle w:val="Hyperlink"/>
          <w:b w:val="0"/>
        </w:rPr>
      </w:pPr>
      <w:hyperlink w:anchor="_Toc56667341" w:history="1">
        <w:r w:rsidRPr="004504EB">
          <w:rPr>
            <w:rStyle w:val="Hyperlink"/>
            <w:b w:val="0"/>
          </w:rPr>
          <w:t>3.1</w:t>
        </w:r>
        <w:r w:rsidRPr="004504EB">
          <w:rPr>
            <w:rStyle w:val="Hyperlink"/>
            <w:b w:val="0"/>
          </w:rPr>
          <w:t>1</w:t>
        </w:r>
        <w:r w:rsidRPr="004504EB">
          <w:rPr>
            <w:rStyle w:val="Hyperlink"/>
            <w:b w:val="0"/>
          </w:rPr>
          <w:t>.</w:t>
        </w:r>
        <w:r w:rsidRPr="004504EB">
          <w:rPr>
            <w:rStyle w:val="Hyperlink"/>
            <w:b w:val="0"/>
          </w:rPr>
          <w:tab/>
        </w:r>
        <w:r w:rsidRPr="004504EB">
          <w:rPr>
            <w:bCs/>
            <w:sz w:val="24"/>
            <w:szCs w:val="24"/>
          </w:rPr>
          <w:t>Cl</w:t>
        </w:r>
        <w:r w:rsidRPr="004504EB">
          <w:rPr>
            <w:rStyle w:val="Hyperlink"/>
            <w:b w:val="0"/>
          </w:rPr>
          <w:t>iente analfabeto</w:t>
        </w:r>
        <w:r w:rsidRPr="004504EB">
          <w:rPr>
            <w:rStyle w:val="Hyperlink"/>
            <w:b w:val="0"/>
            <w:webHidden/>
          </w:rPr>
          <w:tab/>
        </w:r>
        <w:r w:rsidRPr="004504EB">
          <w:rPr>
            <w:rStyle w:val="Hyperlink"/>
            <w:b w:val="0"/>
            <w:webHidden/>
          </w:rPr>
          <w:fldChar w:fldCharType="begin"/>
        </w:r>
        <w:r w:rsidRPr="004504EB">
          <w:rPr>
            <w:rStyle w:val="Hyperlink"/>
            <w:b w:val="0"/>
            <w:webHidden/>
          </w:rPr>
          <w:instrText xml:space="preserve"> PAGEREF _Toc56667341 \h </w:instrText>
        </w:r>
        <w:r w:rsidRPr="004504EB">
          <w:rPr>
            <w:rStyle w:val="Hyperlink"/>
            <w:b w:val="0"/>
            <w:webHidden/>
          </w:rPr>
        </w:r>
        <w:r w:rsidRPr="004504EB">
          <w:rPr>
            <w:rStyle w:val="Hyperlink"/>
            <w:b w:val="0"/>
            <w:webHidden/>
          </w:rPr>
          <w:fldChar w:fldCharType="separate"/>
        </w:r>
        <w:r w:rsidRPr="004504EB">
          <w:rPr>
            <w:rStyle w:val="Hyperlink"/>
            <w:b w:val="0"/>
            <w:webHidden/>
          </w:rPr>
          <w:t>4</w:t>
        </w:r>
        <w:r w:rsidRPr="004504EB">
          <w:rPr>
            <w:rStyle w:val="Hyperlink"/>
            <w:b w:val="0"/>
            <w:webHidden/>
          </w:rPr>
          <w:fldChar w:fldCharType="end"/>
        </w:r>
      </w:hyperlink>
    </w:p>
    <w:p w:rsidR="00F62E63" w:rsidRPr="00F62E63" w:rsidRDefault="00F62E63" w:rsidP="00F62E63"/>
    <w:p w:rsidR="00DC2FB5" w:rsidRPr="00941864" w:rsidRDefault="00EF3A38" w:rsidP="00D847D2">
      <w:pPr>
        <w:pStyle w:val="Ttulo1"/>
        <w:numPr>
          <w:ilvl w:val="0"/>
          <w:numId w:val="1"/>
        </w:numPr>
        <w:tabs>
          <w:tab w:val="clear" w:pos="709"/>
          <w:tab w:val="left" w:pos="567"/>
          <w:tab w:val="left" w:pos="720"/>
        </w:tabs>
        <w:spacing w:before="60" w:after="60"/>
        <w:ind w:right="-60"/>
        <w:jc w:val="both"/>
        <w:rPr>
          <w:rFonts w:ascii="Arial" w:hAnsi="Arial" w:cs="Arial"/>
          <w:szCs w:val="22"/>
        </w:rPr>
      </w:pPr>
      <w:r w:rsidRPr="00B74142">
        <w:rPr>
          <w:rFonts w:ascii="Arial" w:hAnsi="Arial" w:cs="Arial"/>
          <w:sz w:val="21"/>
          <w:szCs w:val="21"/>
        </w:rPr>
        <w:fldChar w:fldCharType="end"/>
      </w:r>
      <w:bookmarkStart w:id="0" w:name="_Toc252521253"/>
      <w:bookmarkStart w:id="1" w:name="_Toc252529720"/>
      <w:bookmarkStart w:id="2" w:name="_Toc264533344"/>
      <w:bookmarkStart w:id="3" w:name="_Toc267559977"/>
      <w:bookmarkStart w:id="4" w:name="_Toc279760305"/>
      <w:bookmarkStart w:id="5" w:name="_Toc56667330"/>
      <w:r w:rsidR="00DC2FB5" w:rsidRPr="00941864">
        <w:rPr>
          <w:rFonts w:ascii="Arial" w:hAnsi="Arial" w:cs="Arial"/>
          <w:szCs w:val="22"/>
        </w:rPr>
        <w:t>OBJETIVO</w:t>
      </w:r>
      <w:bookmarkEnd w:id="0"/>
      <w:bookmarkEnd w:id="1"/>
      <w:bookmarkEnd w:id="2"/>
      <w:bookmarkEnd w:id="3"/>
      <w:bookmarkEnd w:id="4"/>
      <w:bookmarkEnd w:id="5"/>
    </w:p>
    <w:p w:rsidR="002B48A0" w:rsidRPr="00941864" w:rsidRDefault="00453BAF" w:rsidP="00D847D2">
      <w:pPr>
        <w:spacing w:after="60" w:line="240" w:lineRule="auto"/>
        <w:ind w:left="714" w:right="-60" w:hanging="5"/>
        <w:jc w:val="both"/>
        <w:rPr>
          <w:rFonts w:cs="Arial"/>
        </w:rPr>
      </w:pPr>
      <w:bookmarkStart w:id="6" w:name="_Toc264533346"/>
      <w:bookmarkStart w:id="7" w:name="_Toc267559978"/>
      <w:r w:rsidRPr="00941864">
        <w:rPr>
          <w:rFonts w:cs="Arial"/>
        </w:rPr>
        <w:t xml:space="preserve">Estabelecer as diretrizes para concessão de crédito consignado para </w:t>
      </w:r>
      <w:r w:rsidR="00234A34" w:rsidRPr="00941864">
        <w:rPr>
          <w:rFonts w:cs="Arial"/>
        </w:rPr>
        <w:t>aposentados e pensionistas do INSS</w:t>
      </w:r>
      <w:r w:rsidRPr="00941864">
        <w:rPr>
          <w:rFonts w:cs="Arial"/>
        </w:rPr>
        <w:t>, com a autorização de desconto em folha para o pagamento</w:t>
      </w:r>
      <w:r w:rsidR="00B32A70">
        <w:rPr>
          <w:rFonts w:cs="Arial"/>
        </w:rPr>
        <w:t xml:space="preserve"> pelo correspondente bancário.</w:t>
      </w:r>
    </w:p>
    <w:p w:rsidR="00453BAF" w:rsidRPr="00941864" w:rsidRDefault="00453BAF" w:rsidP="00D847D2">
      <w:pPr>
        <w:spacing w:after="60" w:line="240" w:lineRule="auto"/>
        <w:ind w:left="714" w:right="-60" w:hanging="5"/>
        <w:jc w:val="both"/>
        <w:rPr>
          <w:rFonts w:cs="Arial"/>
        </w:rPr>
      </w:pPr>
    </w:p>
    <w:p w:rsidR="00DC2FB5" w:rsidRPr="00941864" w:rsidRDefault="00DC2FB5" w:rsidP="00D847D2">
      <w:pPr>
        <w:pStyle w:val="Ttulo1"/>
        <w:numPr>
          <w:ilvl w:val="0"/>
          <w:numId w:val="1"/>
        </w:numPr>
        <w:spacing w:after="60"/>
        <w:ind w:right="-60"/>
        <w:jc w:val="both"/>
        <w:rPr>
          <w:rFonts w:ascii="Arial" w:hAnsi="Arial" w:cs="Arial"/>
          <w:i/>
          <w:szCs w:val="22"/>
        </w:rPr>
      </w:pPr>
      <w:bookmarkStart w:id="8" w:name="_Toc242259098"/>
      <w:bookmarkStart w:id="9" w:name="_Toc243209722"/>
      <w:bookmarkStart w:id="10" w:name="_Toc264296771"/>
      <w:bookmarkStart w:id="11" w:name="_Toc56667331"/>
      <w:r w:rsidRPr="00941864">
        <w:rPr>
          <w:rFonts w:ascii="Arial" w:hAnsi="Arial" w:cs="Arial"/>
          <w:szCs w:val="22"/>
        </w:rPr>
        <w:t>ABRANGÊNCIA</w:t>
      </w:r>
      <w:bookmarkEnd w:id="8"/>
      <w:bookmarkEnd w:id="9"/>
      <w:bookmarkEnd w:id="10"/>
      <w:bookmarkEnd w:id="11"/>
    </w:p>
    <w:p w:rsidR="00941864" w:rsidRPr="00941864" w:rsidRDefault="00941864" w:rsidP="00D847D2">
      <w:pPr>
        <w:numPr>
          <w:ilvl w:val="0"/>
          <w:numId w:val="6"/>
        </w:numPr>
        <w:spacing w:after="60" w:line="240" w:lineRule="auto"/>
        <w:ind w:right="-60"/>
        <w:jc w:val="both"/>
        <w:rPr>
          <w:rFonts w:cs="Arial"/>
        </w:rPr>
      </w:pPr>
      <w:bookmarkStart w:id="12" w:name="_Toc242259099"/>
      <w:bookmarkStart w:id="13" w:name="_Toc243209723"/>
      <w:r w:rsidRPr="00941864">
        <w:rPr>
          <w:rFonts w:cs="Arial"/>
        </w:rPr>
        <w:t>Comercial</w:t>
      </w:r>
    </w:p>
    <w:p w:rsidR="00453BAF" w:rsidRPr="00941864" w:rsidRDefault="00453BAF" w:rsidP="00D847D2">
      <w:pPr>
        <w:pStyle w:val="Ttulo2"/>
        <w:numPr>
          <w:ilvl w:val="0"/>
          <w:numId w:val="0"/>
        </w:numPr>
        <w:spacing w:before="0" w:after="60" w:line="240" w:lineRule="auto"/>
        <w:ind w:left="357" w:right="-60"/>
        <w:jc w:val="both"/>
        <w:rPr>
          <w:rFonts w:ascii="Arial" w:hAnsi="Arial" w:cs="Arial"/>
          <w:color w:val="auto"/>
          <w:sz w:val="22"/>
          <w:szCs w:val="22"/>
        </w:rPr>
      </w:pPr>
    </w:p>
    <w:p w:rsidR="00453BAF" w:rsidRPr="00941864" w:rsidRDefault="00456ABE" w:rsidP="00D847D2">
      <w:pPr>
        <w:pStyle w:val="Ttulo1"/>
        <w:numPr>
          <w:ilvl w:val="0"/>
          <w:numId w:val="1"/>
        </w:numPr>
        <w:spacing w:after="60"/>
        <w:ind w:right="-60"/>
        <w:jc w:val="both"/>
        <w:rPr>
          <w:rFonts w:ascii="Arial" w:hAnsi="Arial" w:cs="Arial"/>
          <w:szCs w:val="22"/>
        </w:rPr>
      </w:pPr>
      <w:bookmarkStart w:id="14" w:name="_Toc56667332"/>
      <w:r w:rsidRPr="00941864">
        <w:rPr>
          <w:rFonts w:ascii="Arial" w:hAnsi="Arial" w:cs="Arial"/>
          <w:szCs w:val="22"/>
        </w:rPr>
        <w:t>POLÍTICA</w:t>
      </w:r>
      <w:r w:rsidR="00D478DF" w:rsidRPr="00941864">
        <w:rPr>
          <w:rFonts w:ascii="Arial" w:hAnsi="Arial" w:cs="Arial"/>
          <w:szCs w:val="22"/>
        </w:rPr>
        <w:t>S</w:t>
      </w:r>
      <w:bookmarkEnd w:id="14"/>
    </w:p>
    <w:p w:rsidR="00DC2FB5" w:rsidRPr="00941864" w:rsidRDefault="00DC2FB5" w:rsidP="00D847D2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right="-60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15" w:name="_Toc56667333"/>
      <w:r w:rsidRPr="00941864">
        <w:rPr>
          <w:rFonts w:ascii="Arial" w:hAnsi="Arial" w:cs="Arial"/>
          <w:color w:val="auto"/>
          <w:sz w:val="22"/>
          <w:szCs w:val="22"/>
        </w:rPr>
        <w:t>Público Alvo</w:t>
      </w:r>
      <w:bookmarkEnd w:id="15"/>
    </w:p>
    <w:bookmarkEnd w:id="12"/>
    <w:bookmarkEnd w:id="13"/>
    <w:p w:rsidR="000C102E" w:rsidRDefault="000C102E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 xml:space="preserve">Todos os aposentados e pensionistas, cuja folha de pagamento é processada pelo </w:t>
      </w:r>
      <w:r w:rsidR="00234A34" w:rsidRPr="00941864">
        <w:rPr>
          <w:rFonts w:cs="Arial"/>
        </w:rPr>
        <w:t>INSS</w:t>
      </w:r>
      <w:r w:rsidRPr="00941864">
        <w:rPr>
          <w:rFonts w:cs="Arial"/>
        </w:rPr>
        <w:t>.</w:t>
      </w:r>
    </w:p>
    <w:p w:rsidR="00E83E87" w:rsidRPr="00941864" w:rsidRDefault="00E83E87" w:rsidP="00E83E87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right="-60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16" w:name="_Toc56667334"/>
      <w:r>
        <w:rPr>
          <w:rFonts w:ascii="Arial" w:hAnsi="Arial" w:cs="Arial"/>
          <w:color w:val="auto"/>
          <w:sz w:val="22"/>
          <w:szCs w:val="22"/>
        </w:rPr>
        <w:t>Espécies Elegíveis para Empréstimo</w:t>
      </w:r>
      <w:bookmarkEnd w:id="16"/>
    </w:p>
    <w:p w:rsidR="00A705D4" w:rsidRPr="00E83E87" w:rsidRDefault="00A705D4" w:rsidP="00E83E87">
      <w:pPr>
        <w:spacing w:after="60" w:line="240" w:lineRule="auto"/>
        <w:ind w:right="-60"/>
        <w:jc w:val="both"/>
        <w:rPr>
          <w:rFonts w:cs="Arial"/>
        </w:rPr>
      </w:pPr>
    </w:p>
    <w:p w:rsidR="00421505" w:rsidRDefault="00421505" w:rsidP="00421505">
      <w:pPr>
        <w:pStyle w:val="Ttulo2"/>
        <w:numPr>
          <w:ilvl w:val="0"/>
          <w:numId w:val="0"/>
        </w:numPr>
        <w:spacing w:before="0" w:after="60" w:line="240" w:lineRule="auto"/>
        <w:ind w:left="708" w:right="-60"/>
        <w:jc w:val="both"/>
        <w:rPr>
          <w:rFonts w:ascii="Arial" w:hAnsi="Arial" w:cs="Arial"/>
          <w:color w:val="auto"/>
          <w:sz w:val="22"/>
          <w:szCs w:val="22"/>
        </w:rPr>
      </w:pPr>
    </w:p>
    <w:tbl>
      <w:tblPr>
        <w:tblW w:w="11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5019"/>
        <w:gridCol w:w="721"/>
        <w:gridCol w:w="5200"/>
      </w:tblGrid>
      <w:tr w:rsidR="00421505" w:rsidRPr="00421505" w:rsidTr="00421505">
        <w:trPr>
          <w:trHeight w:val="300"/>
        </w:trPr>
        <w:tc>
          <w:tcPr>
            <w:tcW w:w="11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F243E"/>
            <w:vAlign w:val="center"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b/>
                <w:bCs/>
                <w:color w:val="FFFFFF"/>
                <w:sz w:val="18"/>
                <w:szCs w:val="18"/>
                <w:lang w:eastAsia="pt-BR"/>
              </w:rPr>
              <w:t>ELEGÍVEIS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C5D9F1"/>
            <w:vAlign w:val="center"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D0D0D"/>
                <w:sz w:val="18"/>
                <w:szCs w:val="18"/>
                <w:lang w:eastAsia="pt-BR"/>
              </w:rPr>
              <w:t>ESPÉCIE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C5D9F1"/>
            <w:vAlign w:val="center"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D0D0D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C5D9F1"/>
            <w:vAlign w:val="center"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D0D0D"/>
                <w:sz w:val="18"/>
                <w:szCs w:val="18"/>
                <w:lang w:eastAsia="pt-BR"/>
              </w:rPr>
              <w:t>ESPÉCIE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C5D9F1"/>
            <w:vAlign w:val="center"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D0D0D"/>
                <w:sz w:val="18"/>
                <w:szCs w:val="18"/>
                <w:lang w:eastAsia="pt-BR"/>
              </w:rPr>
              <w:t>DESCRIÇÃO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do trabalhador rural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Aposentadoria por tempo de contribuição de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ex-combatent</w:t>
            </w:r>
            <w:proofErr w:type="spellEnd"/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por acidente do trabalho do trabalhador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44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tempo de contribuição de aeronauta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do empregador rural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45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Aposentadoria por tempo de contribuição de jornalista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profi</w:t>
            </w:r>
            <w:proofErr w:type="spellEnd"/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FFD966"/>
            <w:noWrap/>
            <w:hideMark/>
          </w:tcPr>
          <w:p w:rsidR="00421505" w:rsidRPr="00B4780A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4780A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invalidez do trabalhador rural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46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tempo de contribuição especial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FFD966"/>
            <w:noWrap/>
            <w:hideMark/>
          </w:tcPr>
          <w:p w:rsidR="00421505" w:rsidRPr="00B4780A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4780A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Apos. </w:t>
            </w:r>
            <w:proofErr w:type="gram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por</w:t>
            </w:r>
            <w:proofErr w:type="gram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invalidez por acidente do trabalho do trab. rural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49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tempo de contribuição ordinária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FFD966"/>
            <w:noWrap/>
            <w:hideMark/>
          </w:tcPr>
          <w:p w:rsidR="00421505" w:rsidRPr="00B4780A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4780A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invalidez do empregador rural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FD966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51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invalidez (Extinto Plano Básico)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lastRenderedPageBreak/>
              <w:t>7</w:t>
            </w:r>
            <w:proofErr w:type="gram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idade do trabalhador rural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idade (Extinto Plano Básico)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idade do empregador rural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54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especial vitalícia (Lei nº 9.793/99)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de estudante (Lei 7.004/82)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55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(Extinto Plano Básico)</w:t>
            </w:r>
          </w:p>
        </w:tc>
      </w:tr>
      <w:tr w:rsidR="00421505" w:rsidRPr="00421505" w:rsidTr="00421505">
        <w:trPr>
          <w:trHeight w:val="48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Pensão por morte de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ex-diplomata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56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nil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Pensão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men</w:t>
            </w:r>
            <w:proofErr w:type="spell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. </w:t>
            </w:r>
            <w:proofErr w:type="gram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vitalícia</w:t>
            </w:r>
            <w:proofErr w:type="gram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por síndrome de talidomida (Lei nº 7.070</w:t>
            </w:r>
          </w:p>
        </w:tc>
      </w:tr>
      <w:tr w:rsidR="00421505" w:rsidRPr="00421505" w:rsidTr="00421505">
        <w:trPr>
          <w:trHeight w:val="48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previdenciária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57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nil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Apos. </w:t>
            </w:r>
            <w:proofErr w:type="gram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por</w:t>
            </w:r>
            <w:proofErr w:type="gram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tempo de contribuição de prof. (Emenda Const.18/81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estatutária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58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excepcional do anistiado (Lei nº 6.683/79)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Pensão por morte de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ex-combatente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59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excepcional do anistiado (Lei nº 6.683/79)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24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especial (Ato institucional)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60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especial mensal vitalícia (Lei 10.923, de 24/07/2004</w:t>
            </w:r>
            <w:proofErr w:type="gram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)</w:t>
            </w:r>
            <w:proofErr w:type="gramEnd"/>
          </w:p>
        </w:tc>
      </w:tr>
      <w:tr w:rsidR="00421505" w:rsidRPr="00421505" w:rsidTr="00421505">
        <w:trPr>
          <w:trHeight w:val="48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Especial (Lei nº 593/48)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72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nil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Apos. </w:t>
            </w:r>
            <w:proofErr w:type="gram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por</w:t>
            </w:r>
            <w:proofErr w:type="gram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tempo de contribuição de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ex-comb.marítimo</w:t>
            </w:r>
            <w:proofErr w:type="spell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(Lei 1.7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Pensão por morte de serv. público fed. com dupla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78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Apos.</w:t>
            </w:r>
            <w:proofErr w:type="gram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por</w:t>
            </w:r>
            <w:proofErr w:type="spell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idade de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ex-combatente</w:t>
            </w:r>
            <w:proofErr w:type="spell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marítimo (Lei nº 1.756/52)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do Regime Geral (Decreto nº 20.465/31)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81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idade compulsória (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Ex-SASSE</w:t>
            </w:r>
            <w:proofErr w:type="spell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)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FFD966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32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invalidez previdenciária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FD966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83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invalidez (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Ex-SASSE</w:t>
            </w:r>
            <w:proofErr w:type="spell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)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FFD966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33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invalidez de aeronauta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84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(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Ex-SASSE</w:t>
            </w:r>
            <w:proofErr w:type="spell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)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FFD966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Apos. </w:t>
            </w:r>
            <w:proofErr w:type="gram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por</w:t>
            </w:r>
            <w:proofErr w:type="gram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invalidez de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ex-combatente</w:t>
            </w:r>
            <w:proofErr w:type="spell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marítimo (Lei nº 1.756/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89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nil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Pensão esp. aos dep. de vítimas fatais p/ contam. </w:t>
            </w:r>
            <w:proofErr w:type="gram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na</w:t>
            </w:r>
            <w:proofErr w:type="gram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hemodiáli</w:t>
            </w:r>
            <w:proofErr w:type="spellEnd"/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37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de extranumerário da União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FD966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92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invalidez por acidente do trabalho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da extinta CAPIN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93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Pensão por morte por acidente do trabalho</w:t>
            </w:r>
          </w:p>
        </w:tc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41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idade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96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FFC000"/>
              <w:right w:val="nil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Pensão </w:t>
            </w:r>
            <w:proofErr w:type="spell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esp.às</w:t>
            </w:r>
            <w:proofErr w:type="spellEnd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 xml:space="preserve"> pessoas atingidas pela hanseníase </w:t>
            </w:r>
            <w:proofErr w:type="gramStart"/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(Lei nº 11.520/</w:t>
            </w:r>
          </w:p>
        </w:tc>
        <w:proofErr w:type="gramEnd"/>
      </w:tr>
      <w:tr w:rsidR="00421505" w:rsidRPr="00421505" w:rsidTr="00421505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hideMark/>
          </w:tcPr>
          <w:p w:rsidR="00421505" w:rsidRPr="00421505" w:rsidRDefault="00421505" w:rsidP="0042150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color w:val="000000"/>
                <w:sz w:val="18"/>
                <w:szCs w:val="18"/>
                <w:lang w:eastAsia="pt-BR"/>
              </w:rPr>
              <w:t>42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sz w:val="18"/>
                <w:szCs w:val="18"/>
                <w:lang w:eastAsia="pt-BR"/>
              </w:rPr>
            </w:pPr>
            <w:r w:rsidRPr="00421505">
              <w:rPr>
                <w:rFonts w:ascii="Calibri" w:eastAsia="Times New Roman" w:hAnsi="Calibri"/>
                <w:sz w:val="18"/>
                <w:szCs w:val="18"/>
                <w:lang w:eastAsia="pt-BR"/>
              </w:rPr>
              <w:t>Aposentadoria por tempo de contribuição previdenciária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color w:val="000000"/>
                <w:lang w:eastAsia="pt-BR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505" w:rsidRPr="00421505" w:rsidRDefault="00421505" w:rsidP="00421505">
            <w:pPr>
              <w:spacing w:after="0" w:line="240" w:lineRule="auto"/>
              <w:rPr>
                <w:rFonts w:ascii="Calibri" w:eastAsia="Times New Roman" w:hAnsi="Calibri"/>
                <w:color w:val="000000"/>
                <w:lang w:eastAsia="pt-BR"/>
              </w:rPr>
            </w:pPr>
          </w:p>
        </w:tc>
      </w:tr>
    </w:tbl>
    <w:p w:rsidR="00421505" w:rsidRPr="00421505" w:rsidRDefault="00421505" w:rsidP="00421505"/>
    <w:p w:rsidR="000C102E" w:rsidRPr="00941864" w:rsidRDefault="000C102E" w:rsidP="00D847D2">
      <w:pPr>
        <w:spacing w:after="60" w:line="240" w:lineRule="auto"/>
        <w:ind w:left="714" w:right="-60" w:hanging="5"/>
        <w:jc w:val="both"/>
        <w:rPr>
          <w:rFonts w:cs="Arial"/>
        </w:rPr>
      </w:pPr>
    </w:p>
    <w:p w:rsidR="00DC2FB5" w:rsidRPr="00941864" w:rsidRDefault="00DC2FB5" w:rsidP="00D847D2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right="-60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17" w:name="_Toc56667335"/>
      <w:r w:rsidRPr="00941864">
        <w:rPr>
          <w:rFonts w:ascii="Arial" w:hAnsi="Arial" w:cs="Arial"/>
          <w:color w:val="auto"/>
          <w:sz w:val="22"/>
          <w:szCs w:val="22"/>
        </w:rPr>
        <w:t>Valor Liberado para Empréstimo</w:t>
      </w:r>
      <w:bookmarkEnd w:id="17"/>
    </w:p>
    <w:p w:rsidR="00922338" w:rsidRDefault="00922338" w:rsidP="00D847D2">
      <w:pPr>
        <w:spacing w:after="60" w:line="240" w:lineRule="auto"/>
        <w:ind w:left="981" w:right="-60"/>
        <w:jc w:val="both"/>
        <w:rPr>
          <w:rFonts w:cs="Arial"/>
          <w:b/>
        </w:rPr>
      </w:pPr>
    </w:p>
    <w:tbl>
      <w:tblPr>
        <w:tblStyle w:val="Tabelacomgrade"/>
        <w:tblW w:w="0" w:type="auto"/>
        <w:tblInd w:w="828" w:type="dxa"/>
        <w:tblLook w:val="04A0" w:firstRow="1" w:lastRow="0" w:firstColumn="1" w:lastColumn="0" w:noHBand="0" w:noVBand="1"/>
      </w:tblPr>
      <w:tblGrid>
        <w:gridCol w:w="2880"/>
        <w:gridCol w:w="2880"/>
      </w:tblGrid>
      <w:tr w:rsidR="004729F0" w:rsidTr="004729F0">
        <w:tc>
          <w:tcPr>
            <w:tcW w:w="2880" w:type="dxa"/>
            <w:shd w:val="clear" w:color="auto" w:fill="D9D9D9"/>
            <w:vAlign w:val="center"/>
          </w:tcPr>
          <w:p w:rsidR="004729F0" w:rsidRPr="004729F0" w:rsidRDefault="004729F0" w:rsidP="00D847D2">
            <w:pPr>
              <w:spacing w:before="60" w:after="60" w:line="240" w:lineRule="auto"/>
              <w:ind w:right="-60"/>
              <w:jc w:val="center"/>
              <w:rPr>
                <w:rFonts w:cs="Arial"/>
                <w:sz w:val="20"/>
                <w:szCs w:val="20"/>
              </w:rPr>
            </w:pPr>
            <w:r w:rsidRPr="004729F0">
              <w:rPr>
                <w:rFonts w:cs="Arial"/>
                <w:sz w:val="20"/>
                <w:szCs w:val="20"/>
              </w:rPr>
              <w:t>Limite</w:t>
            </w:r>
          </w:p>
        </w:tc>
        <w:tc>
          <w:tcPr>
            <w:tcW w:w="2880" w:type="dxa"/>
            <w:shd w:val="clear" w:color="auto" w:fill="D9D9D9"/>
            <w:vAlign w:val="center"/>
          </w:tcPr>
          <w:p w:rsidR="004729F0" w:rsidRPr="004729F0" w:rsidRDefault="004729F0" w:rsidP="00D847D2">
            <w:pPr>
              <w:spacing w:before="60" w:after="60" w:line="240" w:lineRule="auto"/>
              <w:ind w:right="-60"/>
              <w:jc w:val="center"/>
              <w:rPr>
                <w:rFonts w:cs="Arial"/>
                <w:sz w:val="20"/>
                <w:szCs w:val="20"/>
              </w:rPr>
            </w:pPr>
            <w:r w:rsidRPr="004729F0">
              <w:rPr>
                <w:rFonts w:cs="Arial"/>
                <w:sz w:val="20"/>
                <w:szCs w:val="20"/>
              </w:rPr>
              <w:t>Cliente Novo ou Renovação</w:t>
            </w:r>
          </w:p>
        </w:tc>
      </w:tr>
      <w:tr w:rsidR="004729F0" w:rsidTr="004729F0">
        <w:trPr>
          <w:trHeight w:val="69"/>
        </w:trPr>
        <w:tc>
          <w:tcPr>
            <w:tcW w:w="2880" w:type="dxa"/>
            <w:vAlign w:val="center"/>
          </w:tcPr>
          <w:p w:rsidR="004729F0" w:rsidRPr="004729F0" w:rsidRDefault="004729F0" w:rsidP="00D847D2">
            <w:pPr>
              <w:spacing w:before="60" w:after="60" w:line="240" w:lineRule="auto"/>
              <w:ind w:right="-60"/>
              <w:jc w:val="center"/>
              <w:rPr>
                <w:rFonts w:cs="Arial"/>
                <w:sz w:val="20"/>
                <w:szCs w:val="20"/>
              </w:rPr>
            </w:pPr>
            <w:r w:rsidRPr="004729F0">
              <w:rPr>
                <w:rFonts w:cs="Arial"/>
                <w:sz w:val="20"/>
                <w:szCs w:val="20"/>
              </w:rPr>
              <w:t>Valor Mínimo por Renda</w:t>
            </w:r>
          </w:p>
        </w:tc>
        <w:tc>
          <w:tcPr>
            <w:tcW w:w="2880" w:type="dxa"/>
            <w:vAlign w:val="center"/>
          </w:tcPr>
          <w:p w:rsidR="004729F0" w:rsidRPr="004729F0" w:rsidRDefault="004729F0" w:rsidP="00D847D2">
            <w:pPr>
              <w:spacing w:before="60" w:after="60" w:line="240" w:lineRule="auto"/>
              <w:ind w:right="-60"/>
              <w:jc w:val="center"/>
              <w:rPr>
                <w:rFonts w:cs="Arial"/>
                <w:strike/>
                <w:color w:val="FF0000"/>
                <w:sz w:val="20"/>
                <w:szCs w:val="20"/>
              </w:rPr>
            </w:pPr>
            <w:r w:rsidRPr="004729F0">
              <w:rPr>
                <w:rFonts w:cs="Arial"/>
                <w:sz w:val="20"/>
                <w:szCs w:val="20"/>
              </w:rPr>
              <w:t>R$ 500,00</w:t>
            </w:r>
          </w:p>
        </w:tc>
      </w:tr>
      <w:tr w:rsidR="004729F0" w:rsidTr="004729F0">
        <w:tc>
          <w:tcPr>
            <w:tcW w:w="2880" w:type="dxa"/>
            <w:vAlign w:val="center"/>
          </w:tcPr>
          <w:p w:rsidR="004729F0" w:rsidRPr="004729F0" w:rsidRDefault="004729F0" w:rsidP="00D847D2">
            <w:pPr>
              <w:spacing w:before="60" w:after="60" w:line="240" w:lineRule="auto"/>
              <w:ind w:right="-60"/>
              <w:jc w:val="center"/>
              <w:rPr>
                <w:rFonts w:cs="Arial"/>
                <w:sz w:val="20"/>
                <w:szCs w:val="20"/>
              </w:rPr>
            </w:pPr>
            <w:r w:rsidRPr="004729F0">
              <w:rPr>
                <w:rFonts w:cs="Arial"/>
                <w:sz w:val="20"/>
                <w:szCs w:val="20"/>
              </w:rPr>
              <w:t>Valor Máximo por CPF</w:t>
            </w:r>
          </w:p>
        </w:tc>
        <w:tc>
          <w:tcPr>
            <w:tcW w:w="2880" w:type="dxa"/>
            <w:vAlign w:val="center"/>
          </w:tcPr>
          <w:p w:rsidR="004729F0" w:rsidRPr="004729F0" w:rsidRDefault="00B32A70" w:rsidP="00D847D2">
            <w:pPr>
              <w:spacing w:before="60" w:after="60" w:line="240" w:lineRule="auto"/>
              <w:ind w:right="-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 acordo com a margem</w:t>
            </w:r>
          </w:p>
        </w:tc>
      </w:tr>
    </w:tbl>
    <w:p w:rsidR="004729F0" w:rsidRPr="00941864" w:rsidRDefault="004729F0" w:rsidP="00D847D2">
      <w:pPr>
        <w:spacing w:after="60" w:line="240" w:lineRule="auto"/>
        <w:ind w:left="981" w:right="-60"/>
        <w:jc w:val="both"/>
        <w:rPr>
          <w:rFonts w:cs="Arial"/>
          <w:b/>
        </w:rPr>
      </w:pPr>
    </w:p>
    <w:p w:rsidR="001C5C73" w:rsidRDefault="001C5C73" w:rsidP="00D847D2">
      <w:pPr>
        <w:spacing w:after="60" w:line="240" w:lineRule="auto"/>
        <w:ind w:left="708" w:right="-60"/>
        <w:jc w:val="both"/>
        <w:rPr>
          <w:rFonts w:cs="Arial"/>
        </w:rPr>
      </w:pPr>
      <w:r w:rsidRPr="00941864">
        <w:rPr>
          <w:rFonts w:cs="Arial"/>
          <w:b/>
        </w:rPr>
        <w:t>Nota</w:t>
      </w:r>
      <w:r w:rsidRPr="00941864">
        <w:rPr>
          <w:rFonts w:cs="Arial"/>
        </w:rPr>
        <w:t xml:space="preserve">: O valor máximo </w:t>
      </w:r>
      <w:r w:rsidR="00B204EA" w:rsidRPr="00941864">
        <w:rPr>
          <w:rFonts w:cs="Arial"/>
        </w:rPr>
        <w:t>do Produto Consignado é limitado por CPF e não comprometerá o limite dos Produtos de Crédito Pessoal.</w:t>
      </w:r>
    </w:p>
    <w:p w:rsidR="00BA2196" w:rsidRPr="00941864" w:rsidRDefault="00BA2196" w:rsidP="00D847D2">
      <w:pPr>
        <w:spacing w:after="60" w:line="240" w:lineRule="auto"/>
        <w:ind w:left="708" w:right="-60"/>
        <w:jc w:val="both"/>
        <w:rPr>
          <w:rFonts w:cs="Arial"/>
        </w:rPr>
      </w:pPr>
      <w:r>
        <w:rPr>
          <w:rFonts w:cs="Arial"/>
          <w:b/>
        </w:rPr>
        <w:t>Nota</w:t>
      </w:r>
      <w:r w:rsidRPr="00BA2196">
        <w:rPr>
          <w:rFonts w:cs="Arial"/>
        </w:rPr>
        <w:t>:</w:t>
      </w:r>
      <w:r>
        <w:rPr>
          <w:rFonts w:cs="Arial"/>
        </w:rPr>
        <w:t xml:space="preserve"> O valor máximo por CPF será considerado de acordo com a margem consignável conforme item 3.7</w:t>
      </w:r>
    </w:p>
    <w:p w:rsidR="00094727" w:rsidRPr="00941864" w:rsidRDefault="00094727" w:rsidP="00D847D2">
      <w:pPr>
        <w:pStyle w:val="PargrafodaLista"/>
        <w:spacing w:after="60" w:line="240" w:lineRule="auto"/>
        <w:ind w:left="1066" w:right="-60" w:hanging="74"/>
        <w:contextualSpacing w:val="0"/>
        <w:jc w:val="both"/>
        <w:rPr>
          <w:rFonts w:cs="Arial"/>
        </w:rPr>
      </w:pPr>
    </w:p>
    <w:p w:rsidR="00E37AC9" w:rsidRPr="00941864" w:rsidRDefault="00E37AC9" w:rsidP="00D847D2">
      <w:pPr>
        <w:pStyle w:val="PargrafodaLista"/>
        <w:spacing w:after="60" w:line="240" w:lineRule="auto"/>
        <w:ind w:left="1066" w:right="-60"/>
        <w:contextualSpacing w:val="0"/>
        <w:jc w:val="both"/>
        <w:rPr>
          <w:rFonts w:cs="Arial"/>
        </w:rPr>
      </w:pPr>
    </w:p>
    <w:p w:rsidR="00BD52E1" w:rsidRPr="00941864" w:rsidRDefault="00BD52E1" w:rsidP="00D847D2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right="-60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18" w:name="_Toc56667336"/>
      <w:r w:rsidRPr="00941864">
        <w:rPr>
          <w:rFonts w:ascii="Arial" w:hAnsi="Arial" w:cs="Arial"/>
          <w:color w:val="auto"/>
          <w:sz w:val="22"/>
          <w:szCs w:val="22"/>
        </w:rPr>
        <w:t>Formas de disponibilização do Empréstimo</w:t>
      </w:r>
      <w:bookmarkEnd w:id="18"/>
    </w:p>
    <w:p w:rsidR="00BD52E1" w:rsidRDefault="00892743" w:rsidP="00D847D2">
      <w:pPr>
        <w:pStyle w:val="PargrafodaLista"/>
        <w:numPr>
          <w:ilvl w:val="0"/>
          <w:numId w:val="6"/>
        </w:numPr>
        <w:spacing w:after="60" w:line="240" w:lineRule="auto"/>
        <w:ind w:left="709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>Pagamentos através de DOC/TED da mesma titularidade</w:t>
      </w:r>
      <w:r w:rsidR="00B32A70">
        <w:rPr>
          <w:rFonts w:cs="Arial"/>
        </w:rPr>
        <w:t>.</w:t>
      </w:r>
      <w:r w:rsidRPr="00941864">
        <w:rPr>
          <w:rFonts w:cs="Arial"/>
        </w:rPr>
        <w:t xml:space="preserve"> </w:t>
      </w:r>
    </w:p>
    <w:p w:rsidR="004729F0" w:rsidRPr="00941864" w:rsidRDefault="004729F0" w:rsidP="00D847D2">
      <w:pPr>
        <w:pStyle w:val="PargrafodaLista"/>
        <w:spacing w:after="60" w:line="240" w:lineRule="auto"/>
        <w:ind w:left="709" w:right="-60"/>
        <w:contextualSpacing w:val="0"/>
        <w:jc w:val="both"/>
        <w:rPr>
          <w:rFonts w:cs="Arial"/>
        </w:rPr>
      </w:pPr>
    </w:p>
    <w:p w:rsidR="00DC2FB5" w:rsidRPr="00941864" w:rsidRDefault="00DC2FB5" w:rsidP="00D847D2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right="-60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19" w:name="_Toc56667337"/>
      <w:r w:rsidRPr="00941864">
        <w:rPr>
          <w:rFonts w:ascii="Arial" w:hAnsi="Arial" w:cs="Arial"/>
          <w:color w:val="auto"/>
          <w:sz w:val="22"/>
          <w:szCs w:val="22"/>
        </w:rPr>
        <w:lastRenderedPageBreak/>
        <w:t>Formas de Pagamento</w:t>
      </w:r>
      <w:bookmarkEnd w:id="19"/>
    </w:p>
    <w:p w:rsidR="00611A30" w:rsidRDefault="00B21791" w:rsidP="00D847D2">
      <w:pPr>
        <w:pStyle w:val="PargrafodaLista"/>
        <w:numPr>
          <w:ilvl w:val="0"/>
          <w:numId w:val="6"/>
        </w:numPr>
        <w:spacing w:after="60" w:line="240" w:lineRule="auto"/>
        <w:ind w:left="708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>Parcelas mensais liquidadas através de</w:t>
      </w:r>
      <w:r w:rsidR="00544B66" w:rsidRPr="00941864">
        <w:rPr>
          <w:rFonts w:cs="Arial"/>
        </w:rPr>
        <w:t xml:space="preserve"> desconto em folha de pagamento, </w:t>
      </w:r>
      <w:r w:rsidR="000F1650" w:rsidRPr="00941864">
        <w:rPr>
          <w:rFonts w:cs="Arial"/>
        </w:rPr>
        <w:t>conta corrente do cliente</w:t>
      </w:r>
      <w:r w:rsidRPr="00941864">
        <w:rPr>
          <w:rFonts w:cs="Arial"/>
        </w:rPr>
        <w:t xml:space="preserve"> na data </w:t>
      </w:r>
      <w:r w:rsidR="00544B66" w:rsidRPr="00941864">
        <w:rPr>
          <w:rFonts w:cs="Arial"/>
        </w:rPr>
        <w:t>do crédito de seus</w:t>
      </w:r>
      <w:r w:rsidR="00C03023" w:rsidRPr="00941864">
        <w:rPr>
          <w:rFonts w:cs="Arial"/>
        </w:rPr>
        <w:t xml:space="preserve"> rendimentos ou boleto bancário.</w:t>
      </w:r>
    </w:p>
    <w:p w:rsidR="000B6A22" w:rsidRDefault="000B6A22" w:rsidP="000B6A22">
      <w:pPr>
        <w:spacing w:after="60" w:line="240" w:lineRule="auto"/>
        <w:ind w:right="-60"/>
        <w:jc w:val="both"/>
        <w:rPr>
          <w:rFonts w:cs="Arial"/>
        </w:rPr>
      </w:pPr>
    </w:p>
    <w:p w:rsidR="000B6A22" w:rsidRPr="000B6A22" w:rsidRDefault="000B6A22" w:rsidP="000B6A22">
      <w:pPr>
        <w:spacing w:after="60" w:line="240" w:lineRule="auto"/>
        <w:ind w:right="-60"/>
        <w:jc w:val="both"/>
        <w:rPr>
          <w:rFonts w:cs="Arial"/>
        </w:rPr>
      </w:pPr>
    </w:p>
    <w:p w:rsidR="000B6A22" w:rsidRPr="00941864" w:rsidRDefault="000B6A22" w:rsidP="00B32A70">
      <w:pPr>
        <w:pStyle w:val="PargrafodaLista"/>
        <w:spacing w:after="60" w:line="240" w:lineRule="auto"/>
        <w:ind w:left="708" w:right="-60"/>
        <w:contextualSpacing w:val="0"/>
        <w:jc w:val="both"/>
        <w:rPr>
          <w:rFonts w:cs="Arial"/>
        </w:rPr>
      </w:pPr>
    </w:p>
    <w:p w:rsidR="00E130FD" w:rsidRPr="00941864" w:rsidRDefault="00E130FD" w:rsidP="00D847D2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right="-60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20" w:name="_Toc509216988"/>
      <w:bookmarkStart w:id="21" w:name="_Toc509216989"/>
      <w:bookmarkStart w:id="22" w:name="_Toc509216990"/>
      <w:bookmarkStart w:id="23" w:name="_Toc56667338"/>
      <w:bookmarkEnd w:id="20"/>
      <w:bookmarkEnd w:id="21"/>
      <w:bookmarkEnd w:id="22"/>
      <w:r w:rsidRPr="00941864">
        <w:rPr>
          <w:rFonts w:ascii="Arial" w:hAnsi="Arial" w:cs="Arial"/>
          <w:color w:val="auto"/>
          <w:sz w:val="22"/>
          <w:szCs w:val="22"/>
        </w:rPr>
        <w:t>Prazos</w:t>
      </w:r>
      <w:bookmarkEnd w:id="23"/>
    </w:p>
    <w:p w:rsidR="00941864" w:rsidRDefault="00A945D2" w:rsidP="00D847D2">
      <w:pPr>
        <w:spacing w:after="60" w:line="240" w:lineRule="auto"/>
        <w:ind w:left="708" w:right="-60"/>
        <w:jc w:val="both"/>
        <w:rPr>
          <w:rFonts w:cs="Arial"/>
        </w:rPr>
      </w:pPr>
      <w:r>
        <w:rPr>
          <w:rFonts w:cs="Arial"/>
        </w:rPr>
        <w:t>Considerar como máxima a idade do cliente na data de liberação do contrato</w:t>
      </w:r>
    </w:p>
    <w:tbl>
      <w:tblPr>
        <w:tblStyle w:val="Tabelacomgrade"/>
        <w:tblW w:w="0" w:type="auto"/>
        <w:tblInd w:w="828" w:type="dxa"/>
        <w:tblLook w:val="04A0" w:firstRow="1" w:lastRow="0" w:firstColumn="1" w:lastColumn="0" w:noHBand="0" w:noVBand="1"/>
      </w:tblPr>
      <w:tblGrid>
        <w:gridCol w:w="4320"/>
        <w:gridCol w:w="1980"/>
        <w:gridCol w:w="1980"/>
      </w:tblGrid>
      <w:tr w:rsidR="000B6A22" w:rsidRPr="004729F0" w:rsidTr="000B6A22">
        <w:tc>
          <w:tcPr>
            <w:tcW w:w="8280" w:type="dxa"/>
            <w:gridSpan w:val="3"/>
            <w:tcBorders>
              <w:bottom w:val="single" w:sz="4" w:space="0" w:color="000000"/>
            </w:tcBorders>
            <w:shd w:val="clear" w:color="auto" w:fill="244062"/>
            <w:vAlign w:val="center"/>
          </w:tcPr>
          <w:p w:rsidR="000B6A22" w:rsidRPr="004729F0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8D2F27">
              <w:rPr>
                <w:rFonts w:cs="Arial"/>
                <w:b/>
                <w:bCs/>
                <w:color w:val="FFFFFF"/>
                <w:lang w:eastAsia="pt-BR"/>
              </w:rPr>
              <w:t>Limite de Idade (classificação etária, prazo e valor</w:t>
            </w:r>
            <w:proofErr w:type="gramStart"/>
            <w:r w:rsidRPr="008D2F27">
              <w:rPr>
                <w:rFonts w:cs="Arial"/>
                <w:b/>
                <w:bCs/>
                <w:color w:val="FFFFFF"/>
                <w:lang w:eastAsia="pt-BR"/>
              </w:rPr>
              <w:t>)</w:t>
            </w:r>
            <w:proofErr w:type="gramEnd"/>
          </w:p>
        </w:tc>
      </w:tr>
      <w:tr w:rsidR="000B6A22" w:rsidRPr="004729F0" w:rsidTr="000B6A22">
        <w:tc>
          <w:tcPr>
            <w:tcW w:w="4320" w:type="dxa"/>
            <w:shd w:val="clear" w:color="auto" w:fill="A6A6A6"/>
            <w:vAlign w:val="center"/>
          </w:tcPr>
          <w:p w:rsidR="000B6A22" w:rsidRPr="004729F0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8D2F27">
              <w:rPr>
                <w:rFonts w:cs="Arial"/>
                <w:b/>
                <w:bCs/>
                <w:color w:val="FFFFFF"/>
                <w:lang w:eastAsia="pt-BR"/>
              </w:rPr>
              <w:t>Faixa Etária</w:t>
            </w:r>
          </w:p>
        </w:tc>
        <w:tc>
          <w:tcPr>
            <w:tcW w:w="1980" w:type="dxa"/>
            <w:shd w:val="clear" w:color="auto" w:fill="A6A6A6"/>
            <w:vAlign w:val="center"/>
          </w:tcPr>
          <w:p w:rsidR="000B6A22" w:rsidRPr="004729F0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8D2F27">
              <w:rPr>
                <w:rFonts w:cs="Arial"/>
                <w:b/>
                <w:bCs/>
                <w:color w:val="FFFFFF"/>
                <w:lang w:eastAsia="pt-BR"/>
              </w:rPr>
              <w:t>Prazo Máximo</w:t>
            </w:r>
          </w:p>
        </w:tc>
        <w:tc>
          <w:tcPr>
            <w:tcW w:w="1980" w:type="dxa"/>
            <w:shd w:val="clear" w:color="auto" w:fill="A6A6A6"/>
            <w:vAlign w:val="center"/>
          </w:tcPr>
          <w:p w:rsidR="000B6A22" w:rsidRPr="004729F0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8D2F27">
              <w:rPr>
                <w:rFonts w:cs="Arial"/>
                <w:b/>
                <w:bCs/>
                <w:color w:val="FFFFFF"/>
                <w:lang w:eastAsia="pt-BR"/>
              </w:rPr>
              <w:t>Valor Máximo</w:t>
            </w:r>
          </w:p>
        </w:tc>
      </w:tr>
      <w:tr w:rsidR="000B6A22" w:rsidRPr="00B7530E" w:rsidTr="00892BD7">
        <w:tc>
          <w:tcPr>
            <w:tcW w:w="4320" w:type="dxa"/>
          </w:tcPr>
          <w:p w:rsidR="000B6A22" w:rsidRPr="00B7530E" w:rsidRDefault="00032640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75 anos</w:t>
            </w:r>
          </w:p>
        </w:tc>
        <w:tc>
          <w:tcPr>
            <w:tcW w:w="1980" w:type="dxa"/>
          </w:tcPr>
          <w:p w:rsidR="000B6A22" w:rsidRPr="00B7530E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84 parcelas</w:t>
            </w:r>
          </w:p>
        </w:tc>
        <w:tc>
          <w:tcPr>
            <w:tcW w:w="1980" w:type="dxa"/>
          </w:tcPr>
          <w:p w:rsidR="000B6A22" w:rsidRPr="00B7530E" w:rsidRDefault="00BA2196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 acordo com a margem consignável</w:t>
            </w:r>
          </w:p>
        </w:tc>
      </w:tr>
      <w:tr w:rsidR="000B6A22" w:rsidRPr="00B7530E" w:rsidTr="00892BD7">
        <w:tc>
          <w:tcPr>
            <w:tcW w:w="4320" w:type="dxa"/>
          </w:tcPr>
          <w:p w:rsidR="000B6A22" w:rsidRPr="00B7530E" w:rsidRDefault="00032640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76 anos</w:t>
            </w:r>
          </w:p>
        </w:tc>
        <w:tc>
          <w:tcPr>
            <w:tcW w:w="1980" w:type="dxa"/>
          </w:tcPr>
          <w:p w:rsidR="000B6A22" w:rsidRPr="00B7530E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72 parcelas</w:t>
            </w:r>
          </w:p>
        </w:tc>
        <w:tc>
          <w:tcPr>
            <w:tcW w:w="1980" w:type="dxa"/>
          </w:tcPr>
          <w:p w:rsidR="000B6A22" w:rsidRPr="00B7530E" w:rsidRDefault="00BA2196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R$ 5</w:t>
            </w:r>
            <w:r w:rsidR="000B6A22">
              <w:rPr>
                <w:color w:val="000000"/>
                <w:lang w:eastAsia="pt-BR"/>
              </w:rPr>
              <w:t>0.000,00</w:t>
            </w:r>
          </w:p>
        </w:tc>
      </w:tr>
      <w:tr w:rsidR="000B6A22" w:rsidRPr="00B7530E" w:rsidTr="00892BD7">
        <w:tc>
          <w:tcPr>
            <w:tcW w:w="4320" w:type="dxa"/>
          </w:tcPr>
          <w:p w:rsidR="000B6A22" w:rsidRPr="00B7530E" w:rsidRDefault="00032640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77 anos</w:t>
            </w:r>
          </w:p>
        </w:tc>
        <w:tc>
          <w:tcPr>
            <w:tcW w:w="1980" w:type="dxa"/>
          </w:tcPr>
          <w:p w:rsidR="000B6A22" w:rsidRPr="00B7530E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60 parcelas</w:t>
            </w:r>
          </w:p>
        </w:tc>
        <w:tc>
          <w:tcPr>
            <w:tcW w:w="1980" w:type="dxa"/>
          </w:tcPr>
          <w:p w:rsidR="000B6A22" w:rsidRPr="00B7530E" w:rsidRDefault="00BA2196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R$ 4</w:t>
            </w:r>
            <w:r w:rsidR="000B6A22">
              <w:rPr>
                <w:color w:val="000000"/>
                <w:lang w:eastAsia="pt-BR"/>
              </w:rPr>
              <w:t>0.000,00</w:t>
            </w:r>
          </w:p>
        </w:tc>
      </w:tr>
      <w:tr w:rsidR="000B6A22" w:rsidRPr="00B7530E" w:rsidTr="00892BD7">
        <w:tc>
          <w:tcPr>
            <w:tcW w:w="4320" w:type="dxa"/>
          </w:tcPr>
          <w:p w:rsidR="000B6A22" w:rsidRPr="00B7530E" w:rsidRDefault="00032640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78 anos</w:t>
            </w:r>
          </w:p>
        </w:tc>
        <w:tc>
          <w:tcPr>
            <w:tcW w:w="1980" w:type="dxa"/>
          </w:tcPr>
          <w:p w:rsidR="000B6A22" w:rsidRPr="00B7530E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48 parcelas</w:t>
            </w:r>
          </w:p>
        </w:tc>
        <w:tc>
          <w:tcPr>
            <w:tcW w:w="1980" w:type="dxa"/>
          </w:tcPr>
          <w:p w:rsidR="000B6A22" w:rsidRPr="00B7530E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R$ 20.000,00</w:t>
            </w:r>
          </w:p>
        </w:tc>
      </w:tr>
      <w:tr w:rsidR="000B6A22" w:rsidRPr="00B7530E" w:rsidTr="00892BD7">
        <w:tc>
          <w:tcPr>
            <w:tcW w:w="4320" w:type="dxa"/>
          </w:tcPr>
          <w:p w:rsidR="000B6A22" w:rsidRPr="00B7530E" w:rsidRDefault="00032640" w:rsidP="00032640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81anos</w:t>
            </w:r>
          </w:p>
        </w:tc>
        <w:tc>
          <w:tcPr>
            <w:tcW w:w="1980" w:type="dxa"/>
          </w:tcPr>
          <w:p w:rsidR="000B6A22" w:rsidRPr="00B7530E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36 parcelas</w:t>
            </w:r>
          </w:p>
        </w:tc>
        <w:tc>
          <w:tcPr>
            <w:tcW w:w="1980" w:type="dxa"/>
          </w:tcPr>
          <w:p w:rsidR="000B6A22" w:rsidRPr="00B7530E" w:rsidRDefault="000B6A22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R$ 10.000,00</w:t>
            </w:r>
          </w:p>
        </w:tc>
      </w:tr>
      <w:tr w:rsidR="000B6A22" w:rsidRPr="00B7530E" w:rsidTr="00892BD7">
        <w:tc>
          <w:tcPr>
            <w:tcW w:w="4320" w:type="dxa"/>
          </w:tcPr>
          <w:p w:rsidR="000B6A22" w:rsidRPr="00B7530E" w:rsidRDefault="00032640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82 anos</w:t>
            </w:r>
          </w:p>
        </w:tc>
        <w:tc>
          <w:tcPr>
            <w:tcW w:w="1980" w:type="dxa"/>
          </w:tcPr>
          <w:p w:rsidR="000B6A22" w:rsidRPr="00B7530E" w:rsidRDefault="007B5DC5" w:rsidP="00D847D2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>12</w:t>
            </w:r>
            <w:r w:rsidR="000B6A22">
              <w:rPr>
                <w:color w:val="000000"/>
                <w:lang w:eastAsia="pt-BR"/>
              </w:rPr>
              <w:t xml:space="preserve"> parcelas</w:t>
            </w:r>
          </w:p>
        </w:tc>
        <w:tc>
          <w:tcPr>
            <w:tcW w:w="1980" w:type="dxa"/>
          </w:tcPr>
          <w:p w:rsidR="000B6A22" w:rsidRPr="00B7530E" w:rsidRDefault="000B6A22" w:rsidP="00BA2196">
            <w:pPr>
              <w:spacing w:before="60" w:after="60" w:line="240" w:lineRule="auto"/>
              <w:ind w:right="-6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R$ </w:t>
            </w:r>
            <w:r w:rsidR="00BA2196">
              <w:rPr>
                <w:color w:val="000000"/>
                <w:lang w:eastAsia="pt-BR"/>
              </w:rPr>
              <w:t>5</w:t>
            </w:r>
            <w:r>
              <w:rPr>
                <w:color w:val="000000"/>
                <w:lang w:eastAsia="pt-BR"/>
              </w:rPr>
              <w:t>.000,00</w:t>
            </w:r>
          </w:p>
        </w:tc>
      </w:tr>
    </w:tbl>
    <w:p w:rsidR="004729F0" w:rsidRPr="00941864" w:rsidRDefault="004729F0" w:rsidP="00D847D2">
      <w:pPr>
        <w:spacing w:after="60" w:line="240" w:lineRule="auto"/>
        <w:ind w:left="708" w:right="-60"/>
        <w:jc w:val="both"/>
        <w:rPr>
          <w:rFonts w:cs="Arial"/>
        </w:rPr>
      </w:pPr>
    </w:p>
    <w:p w:rsidR="00DC2FB5" w:rsidRPr="00941864" w:rsidRDefault="00DC2FB5" w:rsidP="00D847D2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right="-60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24" w:name="_Toc56667339"/>
      <w:r w:rsidRPr="00941864">
        <w:rPr>
          <w:rFonts w:ascii="Arial" w:hAnsi="Arial" w:cs="Arial"/>
          <w:color w:val="auto"/>
          <w:sz w:val="22"/>
          <w:szCs w:val="22"/>
        </w:rPr>
        <w:t>Documentação Mínima</w:t>
      </w:r>
      <w:bookmarkEnd w:id="24"/>
    </w:p>
    <w:p w:rsidR="00DC2FB5" w:rsidRPr="00941864" w:rsidRDefault="00DC2FB5" w:rsidP="00D847D2">
      <w:pPr>
        <w:pStyle w:val="PargrafodaLista"/>
        <w:numPr>
          <w:ilvl w:val="0"/>
          <w:numId w:val="7"/>
        </w:numPr>
        <w:spacing w:after="60" w:line="240" w:lineRule="auto"/>
        <w:ind w:right="-60"/>
        <w:contextualSpacing w:val="0"/>
        <w:jc w:val="both"/>
        <w:rPr>
          <w:rFonts w:cs="Arial"/>
        </w:rPr>
      </w:pPr>
      <w:r w:rsidRPr="00941864">
        <w:rPr>
          <w:rFonts w:cs="Arial"/>
        </w:rPr>
        <w:t>O cliente deverá apresentar os seguintes documentos:</w:t>
      </w:r>
    </w:p>
    <w:p w:rsidR="000C102E" w:rsidRPr="00941864" w:rsidRDefault="000C102E" w:rsidP="00D847D2">
      <w:pPr>
        <w:pStyle w:val="PargrafodaLista"/>
        <w:spacing w:after="60" w:line="240" w:lineRule="auto"/>
        <w:ind w:left="1068" w:right="-60"/>
        <w:contextualSpacing w:val="0"/>
        <w:jc w:val="both"/>
        <w:rPr>
          <w:rFonts w:cs="Arial"/>
        </w:rPr>
      </w:pPr>
    </w:p>
    <w:p w:rsidR="00DC2FB5" w:rsidRPr="00941864" w:rsidRDefault="00F801DE" w:rsidP="00D847D2">
      <w:pPr>
        <w:pStyle w:val="PargrafodaLista"/>
        <w:numPr>
          <w:ilvl w:val="0"/>
          <w:numId w:val="3"/>
        </w:numPr>
        <w:tabs>
          <w:tab w:val="left" w:pos="1560"/>
        </w:tabs>
        <w:spacing w:after="60" w:line="240" w:lineRule="auto"/>
        <w:ind w:left="1559" w:right="-60" w:hanging="425"/>
        <w:contextualSpacing w:val="0"/>
        <w:jc w:val="both"/>
        <w:rPr>
          <w:rFonts w:cs="Arial"/>
        </w:rPr>
      </w:pPr>
      <w:r w:rsidRPr="00941864">
        <w:rPr>
          <w:rFonts w:cs="Arial"/>
          <w:b/>
        </w:rPr>
        <w:t>Documento de Identi</w:t>
      </w:r>
      <w:r w:rsidR="007E2730" w:rsidRPr="00941864">
        <w:rPr>
          <w:rFonts w:cs="Arial"/>
          <w:b/>
        </w:rPr>
        <w:t>ficação</w:t>
      </w:r>
      <w:r w:rsidR="00DC2FB5" w:rsidRPr="00941864">
        <w:rPr>
          <w:rFonts w:cs="Arial"/>
          <w:b/>
        </w:rPr>
        <w:t xml:space="preserve"> Original</w:t>
      </w:r>
      <w:r w:rsidR="00DC2FB5" w:rsidRPr="00941864">
        <w:rPr>
          <w:rFonts w:cs="Arial"/>
        </w:rPr>
        <w:t xml:space="preserve"> </w:t>
      </w:r>
      <w:r w:rsidR="00ED278C" w:rsidRPr="00941864">
        <w:rPr>
          <w:rFonts w:cs="Arial"/>
        </w:rPr>
        <w:t>-</w:t>
      </w:r>
      <w:r w:rsidR="00DC2FB5" w:rsidRPr="00941864">
        <w:rPr>
          <w:rFonts w:cs="Arial"/>
        </w:rPr>
        <w:t xml:space="preserve"> </w:t>
      </w:r>
      <w:r w:rsidR="00276C31">
        <w:rPr>
          <w:rFonts w:cs="Arial"/>
        </w:rPr>
        <w:t>RG e CPF.</w:t>
      </w:r>
    </w:p>
    <w:p w:rsidR="009F070F" w:rsidRPr="00941864" w:rsidRDefault="009F070F" w:rsidP="00D847D2">
      <w:pPr>
        <w:pStyle w:val="PargrafodaLista"/>
        <w:spacing w:after="60" w:line="240" w:lineRule="auto"/>
        <w:ind w:left="1068" w:right="-60"/>
        <w:contextualSpacing w:val="0"/>
        <w:jc w:val="both"/>
        <w:rPr>
          <w:rFonts w:cs="Arial"/>
        </w:rPr>
      </w:pPr>
    </w:p>
    <w:p w:rsidR="003509FD" w:rsidRPr="00941864" w:rsidRDefault="003509FD" w:rsidP="00D847D2">
      <w:pPr>
        <w:pStyle w:val="PargrafodaLista"/>
        <w:spacing w:after="60" w:line="240" w:lineRule="auto"/>
        <w:ind w:left="1068" w:right="-60"/>
        <w:contextualSpacing w:val="0"/>
        <w:jc w:val="both"/>
        <w:rPr>
          <w:rFonts w:cs="Arial"/>
        </w:rPr>
      </w:pPr>
    </w:p>
    <w:p w:rsidR="00DC2FB5" w:rsidRPr="00941864" w:rsidRDefault="00F801DE" w:rsidP="00D847D2">
      <w:pPr>
        <w:numPr>
          <w:ilvl w:val="0"/>
          <w:numId w:val="4"/>
        </w:numPr>
        <w:spacing w:after="60" w:line="240" w:lineRule="auto"/>
        <w:ind w:left="714" w:right="-60" w:hanging="357"/>
        <w:jc w:val="both"/>
        <w:rPr>
          <w:rFonts w:cs="Arial"/>
          <w:b/>
        </w:rPr>
      </w:pPr>
      <w:r w:rsidRPr="00941864">
        <w:rPr>
          <w:rFonts w:cs="Arial"/>
          <w:b/>
        </w:rPr>
        <w:t>Documento</w:t>
      </w:r>
      <w:r w:rsidR="00DC2FB5" w:rsidRPr="00941864">
        <w:rPr>
          <w:rFonts w:cs="Arial"/>
          <w:b/>
        </w:rPr>
        <w:t xml:space="preserve"> de Identi</w:t>
      </w:r>
      <w:r w:rsidR="007E2730" w:rsidRPr="00941864">
        <w:rPr>
          <w:rFonts w:cs="Arial"/>
          <w:b/>
        </w:rPr>
        <w:t>ficação</w:t>
      </w:r>
    </w:p>
    <w:p w:rsidR="00DC2FB5" w:rsidRDefault="004F07A5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>Para Clientes Novos é</w:t>
      </w:r>
      <w:r w:rsidR="00DC2FB5" w:rsidRPr="00941864">
        <w:rPr>
          <w:rFonts w:cs="Arial"/>
        </w:rPr>
        <w:t xml:space="preserve"> autorizado o recebimento de qualquer documento com foto, que tenha fé pública, validade em todo território nacional (Ex. RG, OAB, RNE, CNH, Conselhos Regionais, etc.)</w:t>
      </w:r>
      <w:r w:rsidR="006017A0">
        <w:rPr>
          <w:rFonts w:cs="Arial"/>
        </w:rPr>
        <w:t>.</w:t>
      </w:r>
      <w:r w:rsidR="00DC2FB5" w:rsidRPr="00941864">
        <w:rPr>
          <w:rFonts w:cs="Arial"/>
        </w:rPr>
        <w:t xml:space="preserve"> </w:t>
      </w:r>
    </w:p>
    <w:p w:rsidR="00900A19" w:rsidRPr="00941864" w:rsidRDefault="00900A19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>
        <w:rPr>
          <w:rFonts w:cs="Arial"/>
        </w:rPr>
        <w:t>Obs.: A carteira de Trabalho e Previdência Social (CTPS) não é mais aceita como documento de identificação.</w:t>
      </w:r>
    </w:p>
    <w:p w:rsidR="00B32A70" w:rsidRPr="00941864" w:rsidRDefault="00B32A70" w:rsidP="00D847D2">
      <w:pPr>
        <w:pStyle w:val="PargrafodaLista"/>
        <w:spacing w:after="60" w:line="240" w:lineRule="auto"/>
        <w:ind w:left="1066" w:right="-60"/>
        <w:contextualSpacing w:val="0"/>
        <w:jc w:val="both"/>
        <w:rPr>
          <w:rFonts w:cs="Arial"/>
        </w:rPr>
      </w:pPr>
    </w:p>
    <w:p w:rsidR="00A84561" w:rsidRDefault="00A84561" w:rsidP="00D847D2">
      <w:pPr>
        <w:pStyle w:val="PargrafodaLista"/>
        <w:spacing w:after="60" w:line="240" w:lineRule="auto"/>
        <w:ind w:left="426" w:right="-60"/>
        <w:contextualSpacing w:val="0"/>
        <w:jc w:val="both"/>
        <w:rPr>
          <w:rFonts w:cs="Arial"/>
        </w:rPr>
      </w:pPr>
    </w:p>
    <w:p w:rsidR="00D1523D" w:rsidRDefault="00D1523D" w:rsidP="00D847D2">
      <w:pPr>
        <w:pStyle w:val="PargrafodaLista"/>
        <w:spacing w:after="60" w:line="240" w:lineRule="auto"/>
        <w:ind w:left="426" w:right="-60"/>
        <w:contextualSpacing w:val="0"/>
        <w:jc w:val="both"/>
        <w:rPr>
          <w:rFonts w:cs="Arial"/>
        </w:rPr>
      </w:pPr>
    </w:p>
    <w:p w:rsidR="00D1523D" w:rsidRDefault="00D1523D" w:rsidP="00D847D2">
      <w:pPr>
        <w:pStyle w:val="PargrafodaLista"/>
        <w:spacing w:after="60" w:line="240" w:lineRule="auto"/>
        <w:ind w:left="426" w:right="-60"/>
        <w:contextualSpacing w:val="0"/>
        <w:jc w:val="both"/>
        <w:rPr>
          <w:rFonts w:cs="Arial"/>
        </w:rPr>
      </w:pPr>
    </w:p>
    <w:p w:rsidR="00D1523D" w:rsidRDefault="00D1523D" w:rsidP="00D847D2">
      <w:pPr>
        <w:pStyle w:val="PargrafodaLista"/>
        <w:spacing w:after="60" w:line="240" w:lineRule="auto"/>
        <w:ind w:left="426" w:right="-60"/>
        <w:contextualSpacing w:val="0"/>
        <w:jc w:val="both"/>
        <w:rPr>
          <w:rFonts w:cs="Arial"/>
        </w:rPr>
      </w:pPr>
    </w:p>
    <w:p w:rsidR="00D1523D" w:rsidRDefault="00D1523D" w:rsidP="00D847D2">
      <w:pPr>
        <w:pStyle w:val="PargrafodaLista"/>
        <w:spacing w:after="60" w:line="240" w:lineRule="auto"/>
        <w:ind w:left="426" w:right="-60"/>
        <w:contextualSpacing w:val="0"/>
        <w:jc w:val="both"/>
        <w:rPr>
          <w:rFonts w:cs="Arial"/>
        </w:rPr>
      </w:pPr>
    </w:p>
    <w:p w:rsidR="00D1523D" w:rsidRDefault="00D1523D" w:rsidP="00D847D2">
      <w:pPr>
        <w:pStyle w:val="PargrafodaLista"/>
        <w:spacing w:after="60" w:line="240" w:lineRule="auto"/>
        <w:ind w:left="426" w:right="-60"/>
        <w:contextualSpacing w:val="0"/>
        <w:jc w:val="both"/>
        <w:rPr>
          <w:rFonts w:cs="Arial"/>
        </w:rPr>
      </w:pPr>
    </w:p>
    <w:p w:rsidR="00D1523D" w:rsidRDefault="00D1523D" w:rsidP="00D847D2">
      <w:pPr>
        <w:pStyle w:val="PargrafodaLista"/>
        <w:spacing w:after="60" w:line="240" w:lineRule="auto"/>
        <w:ind w:left="426" w:right="-60"/>
        <w:contextualSpacing w:val="0"/>
        <w:jc w:val="both"/>
        <w:rPr>
          <w:rFonts w:cs="Arial"/>
        </w:rPr>
      </w:pPr>
    </w:p>
    <w:p w:rsidR="00D1523D" w:rsidRDefault="00D1523D" w:rsidP="00D847D2">
      <w:pPr>
        <w:pStyle w:val="PargrafodaLista"/>
        <w:spacing w:after="60" w:line="240" w:lineRule="auto"/>
        <w:ind w:left="426" w:right="-60"/>
        <w:contextualSpacing w:val="0"/>
        <w:jc w:val="both"/>
        <w:rPr>
          <w:rFonts w:cs="Arial"/>
        </w:rPr>
      </w:pPr>
    </w:p>
    <w:p w:rsidR="00EB5635" w:rsidRPr="00941864" w:rsidRDefault="00EB5635" w:rsidP="00D847D2">
      <w:pPr>
        <w:pStyle w:val="PargrafodaLista"/>
        <w:spacing w:after="60" w:line="240" w:lineRule="auto"/>
        <w:ind w:left="426" w:right="-60"/>
        <w:contextualSpacing w:val="0"/>
        <w:jc w:val="both"/>
        <w:rPr>
          <w:rFonts w:cs="Arial"/>
        </w:rPr>
      </w:pPr>
    </w:p>
    <w:p w:rsidR="002D025E" w:rsidRPr="00941864" w:rsidRDefault="002D025E" w:rsidP="00D847D2">
      <w:pPr>
        <w:spacing w:after="60" w:line="240" w:lineRule="auto"/>
        <w:ind w:right="-60"/>
        <w:rPr>
          <w:rFonts w:eastAsia="Times New Roman" w:cs="Arial"/>
          <w:b/>
          <w:bCs/>
        </w:rPr>
      </w:pPr>
      <w:bookmarkStart w:id="25" w:name="_Toc504582313"/>
    </w:p>
    <w:p w:rsidR="006309A1" w:rsidRPr="00941864" w:rsidRDefault="006309A1" w:rsidP="00D847D2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right="-60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26" w:name="_Toc56667340"/>
      <w:r w:rsidRPr="00941864">
        <w:rPr>
          <w:rFonts w:ascii="Arial" w:hAnsi="Arial" w:cs="Arial"/>
          <w:color w:val="auto"/>
          <w:sz w:val="22"/>
          <w:szCs w:val="22"/>
        </w:rPr>
        <w:t>Recusa Automática</w:t>
      </w:r>
      <w:bookmarkEnd w:id="25"/>
      <w:bookmarkEnd w:id="26"/>
    </w:p>
    <w:p w:rsidR="006309A1" w:rsidRPr="00941864" w:rsidRDefault="006309A1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>Menores de 18 anos não emancipados;</w:t>
      </w:r>
    </w:p>
    <w:p w:rsidR="006309A1" w:rsidRPr="00941864" w:rsidRDefault="006309A1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>Tutela (</w:t>
      </w:r>
      <w:r w:rsidR="00613790" w:rsidRPr="00941864">
        <w:rPr>
          <w:rFonts w:cs="Arial"/>
        </w:rPr>
        <w:t>administra</w:t>
      </w:r>
      <w:r w:rsidR="00B27800" w:rsidRPr="00941864">
        <w:rPr>
          <w:rFonts w:cs="Arial"/>
        </w:rPr>
        <w:t>dor de</w:t>
      </w:r>
      <w:r w:rsidR="00613790" w:rsidRPr="00941864">
        <w:rPr>
          <w:rFonts w:cs="Arial"/>
        </w:rPr>
        <w:t xml:space="preserve"> </w:t>
      </w:r>
      <w:r w:rsidRPr="00941864">
        <w:rPr>
          <w:rFonts w:cs="Arial"/>
        </w:rPr>
        <w:t xml:space="preserve">bens do </w:t>
      </w:r>
      <w:r w:rsidR="00613790" w:rsidRPr="00941864">
        <w:rPr>
          <w:rFonts w:cs="Arial"/>
        </w:rPr>
        <w:t>menor</w:t>
      </w:r>
      <w:r w:rsidRPr="00941864">
        <w:rPr>
          <w:rFonts w:cs="Arial"/>
        </w:rPr>
        <w:t>);</w:t>
      </w:r>
    </w:p>
    <w:p w:rsidR="006309A1" w:rsidRPr="00941864" w:rsidRDefault="006309A1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>Curatela (administra</w:t>
      </w:r>
      <w:r w:rsidR="00B27800" w:rsidRPr="00941864">
        <w:rPr>
          <w:rFonts w:cs="Arial"/>
        </w:rPr>
        <w:t>dor de</w:t>
      </w:r>
      <w:r w:rsidRPr="00941864">
        <w:rPr>
          <w:rFonts w:cs="Arial"/>
        </w:rPr>
        <w:t xml:space="preserve"> bens da pessoa interditada);</w:t>
      </w:r>
    </w:p>
    <w:p w:rsidR="00892743" w:rsidRPr="00941864" w:rsidRDefault="00892743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>Procuração (cliente sendo representado por terceiro)</w:t>
      </w:r>
      <w:r w:rsidR="00D3691C" w:rsidRPr="00941864">
        <w:rPr>
          <w:rFonts w:cs="Arial"/>
        </w:rPr>
        <w:t>;</w:t>
      </w:r>
    </w:p>
    <w:p w:rsidR="006309A1" w:rsidRPr="00941864" w:rsidRDefault="006309A1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>Proponent</w:t>
      </w:r>
      <w:r w:rsidR="00613790" w:rsidRPr="00941864">
        <w:rPr>
          <w:rFonts w:cs="Arial"/>
        </w:rPr>
        <w:t xml:space="preserve">es com idade </w:t>
      </w:r>
      <w:r w:rsidR="00B05197" w:rsidRPr="00941864">
        <w:rPr>
          <w:rFonts w:cs="Arial"/>
        </w:rPr>
        <w:t>a partir de 82</w:t>
      </w:r>
      <w:r w:rsidR="003063D5" w:rsidRPr="00941864">
        <w:rPr>
          <w:rFonts w:cs="Arial"/>
        </w:rPr>
        <w:t xml:space="preserve"> anos</w:t>
      </w:r>
      <w:r w:rsidR="00D3691C" w:rsidRPr="00941864">
        <w:rPr>
          <w:rFonts w:cs="Arial"/>
        </w:rPr>
        <w:t>;</w:t>
      </w:r>
    </w:p>
    <w:p w:rsidR="00D3691C" w:rsidRDefault="00D3691C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 w:rsidRPr="00941864">
        <w:rPr>
          <w:rFonts w:cs="Arial"/>
        </w:rPr>
        <w:t>Espécies sem direito a consignação.</w:t>
      </w:r>
    </w:p>
    <w:p w:rsidR="00421505" w:rsidRPr="001D336B" w:rsidRDefault="001D336B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>
        <w:rPr>
          <w:rFonts w:cs="Arial"/>
        </w:rPr>
        <w:t>Proponentes</w:t>
      </w:r>
      <w:r w:rsidR="00421505">
        <w:rPr>
          <w:rFonts w:cs="Arial"/>
        </w:rPr>
        <w:t xml:space="preserve"> com idade inferior a 56 anos da </w:t>
      </w:r>
      <w:r w:rsidR="00421505" w:rsidRPr="000B6A22">
        <w:rPr>
          <w:rFonts w:cs="Arial"/>
        </w:rPr>
        <w:t>Espécie</w:t>
      </w:r>
      <w:proofErr w:type="gramStart"/>
      <w:r w:rsidR="00421505" w:rsidRPr="000B6A22">
        <w:rPr>
          <w:rFonts w:cs="Arial"/>
        </w:rPr>
        <w:t>: ,</w:t>
      </w:r>
      <w:proofErr w:type="gramEnd"/>
      <w:r w:rsidR="00421505" w:rsidRPr="000B6A22">
        <w:rPr>
          <w:rFonts w:cs="Arial"/>
        </w:rPr>
        <w:t xml:space="preserve"> 51,</w:t>
      </w:r>
      <w:r w:rsidRPr="000B6A22">
        <w:rPr>
          <w:rFonts w:cs="Arial"/>
        </w:rPr>
        <w:t>;</w:t>
      </w:r>
    </w:p>
    <w:p w:rsidR="001D336B" w:rsidRDefault="001D336B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Proponentes entre 56 e 59 anos da </w:t>
      </w:r>
      <w:proofErr w:type="gramStart"/>
      <w:r w:rsidRPr="000B6A22">
        <w:rPr>
          <w:rFonts w:cs="Arial"/>
        </w:rPr>
        <w:t>Espécie:</w:t>
      </w:r>
      <w:proofErr w:type="gramEnd"/>
      <w:r w:rsidRPr="000B6A22">
        <w:rPr>
          <w:rFonts w:cs="Arial"/>
        </w:rPr>
        <w:t>51, e que tenham tempo inferior a 15 anos de recebimento do benefício.</w:t>
      </w:r>
    </w:p>
    <w:p w:rsidR="00B4780A" w:rsidRPr="001D336B" w:rsidRDefault="00B4780A" w:rsidP="00D847D2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>
        <w:rPr>
          <w:rFonts w:cs="Arial"/>
        </w:rPr>
        <w:t>Proponentes com idade inferior a 60 anos da Espécie: 32</w:t>
      </w:r>
    </w:p>
    <w:p w:rsidR="004E2D52" w:rsidRPr="00941864" w:rsidRDefault="004E2D52" w:rsidP="00D847D2">
      <w:pPr>
        <w:pStyle w:val="PargrafodaLista"/>
        <w:spacing w:after="60" w:line="240" w:lineRule="auto"/>
        <w:ind w:left="1066" w:right="-60"/>
        <w:contextualSpacing w:val="0"/>
        <w:jc w:val="both"/>
        <w:rPr>
          <w:rFonts w:cs="Arial"/>
        </w:rPr>
      </w:pPr>
    </w:p>
    <w:p w:rsidR="00922338" w:rsidRPr="00941864" w:rsidRDefault="00922338" w:rsidP="00D847D2">
      <w:pPr>
        <w:pStyle w:val="PargrafodaLista"/>
        <w:spacing w:after="60" w:line="240" w:lineRule="auto"/>
        <w:ind w:right="-60"/>
        <w:contextualSpacing w:val="0"/>
        <w:jc w:val="both"/>
        <w:rPr>
          <w:rFonts w:cs="Arial"/>
          <w:b/>
          <w:bCs/>
        </w:rPr>
      </w:pPr>
    </w:p>
    <w:p w:rsidR="00016CD9" w:rsidRPr="00941864" w:rsidRDefault="00016CD9" w:rsidP="00D847D2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right="-60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27" w:name="_Toc56667341"/>
      <w:r w:rsidRPr="00941864">
        <w:rPr>
          <w:rFonts w:ascii="Arial" w:hAnsi="Arial" w:cs="Arial"/>
          <w:color w:val="auto"/>
          <w:sz w:val="22"/>
          <w:szCs w:val="22"/>
        </w:rPr>
        <w:t>Margem Consignável Disponível</w:t>
      </w:r>
      <w:bookmarkEnd w:id="27"/>
      <w:r w:rsidRPr="00941864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18409D" w:rsidRDefault="00016CD9" w:rsidP="00D847D2">
      <w:pPr>
        <w:spacing w:after="60" w:line="240" w:lineRule="auto"/>
        <w:ind w:left="709" w:right="-60"/>
        <w:jc w:val="both"/>
        <w:rPr>
          <w:rFonts w:cs="Arial"/>
        </w:rPr>
      </w:pPr>
      <w:bookmarkStart w:id="28" w:name="_Toc504053720"/>
      <w:bookmarkStart w:id="29" w:name="_Toc504582315"/>
      <w:r w:rsidRPr="00B32A70">
        <w:rPr>
          <w:rFonts w:cs="Arial"/>
        </w:rPr>
        <w:t>Até 100% da margem de consignável</w:t>
      </w:r>
      <w:r w:rsidR="00B32A70">
        <w:rPr>
          <w:rFonts w:cs="Arial"/>
        </w:rPr>
        <w:t>.</w:t>
      </w:r>
      <w:bookmarkEnd w:id="28"/>
      <w:bookmarkEnd w:id="29"/>
    </w:p>
    <w:p w:rsidR="007B287E" w:rsidRDefault="007B287E" w:rsidP="007B287E">
      <w:pPr>
        <w:spacing w:after="60" w:line="240" w:lineRule="auto"/>
        <w:ind w:right="-60"/>
        <w:jc w:val="both"/>
        <w:rPr>
          <w:rFonts w:cs="Arial"/>
        </w:rPr>
      </w:pPr>
    </w:p>
    <w:p w:rsidR="007B287E" w:rsidRDefault="007B287E" w:rsidP="007B287E">
      <w:pPr>
        <w:spacing w:after="60" w:line="240" w:lineRule="auto"/>
        <w:ind w:right="-60"/>
        <w:jc w:val="both"/>
        <w:rPr>
          <w:rFonts w:cs="Arial"/>
        </w:rPr>
      </w:pPr>
    </w:p>
    <w:p w:rsidR="007B287E" w:rsidRDefault="007B287E" w:rsidP="007B287E">
      <w:pPr>
        <w:spacing w:after="60" w:line="240" w:lineRule="auto"/>
        <w:ind w:right="-60"/>
        <w:jc w:val="both"/>
        <w:rPr>
          <w:rFonts w:cs="Arial"/>
          <w:b/>
        </w:rPr>
      </w:pPr>
      <w:r w:rsidRPr="007B287E">
        <w:rPr>
          <w:rFonts w:cs="Arial"/>
          <w:b/>
        </w:rPr>
        <w:t>3.10</w:t>
      </w:r>
      <w:proofErr w:type="gramStart"/>
      <w:r>
        <w:rPr>
          <w:rFonts w:cs="Arial"/>
        </w:rPr>
        <w:t xml:space="preserve">    </w:t>
      </w:r>
      <w:proofErr w:type="gramEnd"/>
      <w:r>
        <w:rPr>
          <w:rFonts w:cs="Arial"/>
          <w:b/>
        </w:rPr>
        <w:t xml:space="preserve">Tipo Espécie de Benefício: </w:t>
      </w:r>
    </w:p>
    <w:p w:rsidR="007B287E" w:rsidRDefault="007B287E" w:rsidP="007B287E">
      <w:pPr>
        <w:spacing w:after="60" w:line="240" w:lineRule="auto"/>
        <w:ind w:right="-60"/>
        <w:jc w:val="both"/>
        <w:rPr>
          <w:rFonts w:cs="Arial"/>
          <w:b/>
        </w:rPr>
      </w:pPr>
    </w:p>
    <w:p w:rsidR="007B287E" w:rsidRPr="007B287E" w:rsidRDefault="007B287E" w:rsidP="007B287E">
      <w:pPr>
        <w:pStyle w:val="PargrafodaLista"/>
        <w:numPr>
          <w:ilvl w:val="0"/>
          <w:numId w:val="6"/>
        </w:numPr>
        <w:spacing w:after="60" w:line="240" w:lineRule="auto"/>
        <w:ind w:left="1066" w:right="-60" w:hanging="357"/>
        <w:contextualSpacing w:val="0"/>
        <w:jc w:val="both"/>
        <w:rPr>
          <w:rFonts w:cs="Arial"/>
        </w:rPr>
      </w:pPr>
      <w:r w:rsidRPr="003850F0">
        <w:rPr>
          <w:b/>
          <w:bCs/>
          <w:sz w:val="24"/>
          <w:szCs w:val="24"/>
          <w:u w:val="single"/>
        </w:rPr>
        <w:t xml:space="preserve">Espécie 32 </w:t>
      </w:r>
      <w:r w:rsidRPr="003850F0">
        <w:rPr>
          <w:sz w:val="24"/>
          <w:szCs w:val="24"/>
          <w:u w:val="single"/>
        </w:rPr>
        <w:t>(aposentadoria invalidez previdenciária</w:t>
      </w:r>
      <w:r w:rsidRPr="003850F0">
        <w:rPr>
          <w:sz w:val="24"/>
          <w:szCs w:val="24"/>
        </w:rPr>
        <w:t>)</w:t>
      </w:r>
      <w:r w:rsidRPr="003850F0">
        <w:rPr>
          <w:sz w:val="24"/>
          <w:szCs w:val="24"/>
          <w:lang w:eastAsia="pt-BR"/>
        </w:rPr>
        <w:t xml:space="preserve">, </w:t>
      </w:r>
      <w:r w:rsidRPr="003850F0">
        <w:rPr>
          <w:sz w:val="24"/>
          <w:szCs w:val="24"/>
        </w:rPr>
        <w:t>seguir procedimento</w:t>
      </w:r>
      <w:r>
        <w:rPr>
          <w:sz w:val="24"/>
          <w:szCs w:val="24"/>
        </w:rPr>
        <w:t>:</w:t>
      </w:r>
    </w:p>
    <w:p w:rsidR="003850F0" w:rsidRDefault="003850F0" w:rsidP="003850F0">
      <w:pPr>
        <w:ind w:firstLine="708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Menor que 59  – </w:t>
      </w:r>
      <w:r>
        <w:rPr>
          <w:b/>
          <w:bCs/>
          <w:sz w:val="24"/>
          <w:szCs w:val="24"/>
        </w:rPr>
        <w:t>Recusa sem análise;</w:t>
      </w:r>
    </w:p>
    <w:p w:rsidR="003850F0" w:rsidRDefault="003850F0" w:rsidP="003850F0">
      <w:pPr>
        <w:ind w:firstLine="708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partir de 60 anos – </w:t>
      </w:r>
      <w:r>
        <w:rPr>
          <w:b/>
          <w:bCs/>
          <w:sz w:val="24"/>
          <w:szCs w:val="24"/>
        </w:rPr>
        <w:t>Aprovação sem a necessidade de documentação.</w:t>
      </w:r>
    </w:p>
    <w:p w:rsidR="0058365C" w:rsidDel="00E87D3F" w:rsidRDefault="0058365C" w:rsidP="003850F0">
      <w:pPr>
        <w:ind w:firstLine="708"/>
        <w:jc w:val="both"/>
        <w:rPr>
          <w:del w:id="30" w:author="1036 - Rogerio Perrotti" w:date="2020-12-01T14:41:00Z"/>
          <w:b/>
          <w:bCs/>
          <w:sz w:val="24"/>
          <w:szCs w:val="24"/>
        </w:rPr>
      </w:pPr>
    </w:p>
    <w:p w:rsidR="0058365C" w:rsidRDefault="0058365C" w:rsidP="0058365C">
      <w:pPr>
        <w:rPr>
          <w:sz w:val="24"/>
          <w:szCs w:val="24"/>
        </w:rPr>
      </w:pPr>
      <w:bookmarkStart w:id="31" w:name="_GoBack"/>
      <w:bookmarkEnd w:id="31"/>
      <w:r>
        <w:rPr>
          <w:b/>
          <w:bCs/>
          <w:sz w:val="24"/>
          <w:szCs w:val="24"/>
        </w:rPr>
        <w:t>3.11.   Cliente analfabeto/Não assina: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8365C" w:rsidRDefault="0058365C" w:rsidP="0058365C">
      <w:pPr>
        <w:ind w:left="360" w:firstLine="348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proposta </w:t>
      </w:r>
      <w:r>
        <w:rPr>
          <w:sz w:val="24"/>
          <w:szCs w:val="24"/>
        </w:rPr>
        <w:t>será negada sem</w:t>
      </w:r>
      <w:r>
        <w:rPr>
          <w:sz w:val="24"/>
          <w:szCs w:val="24"/>
        </w:rPr>
        <w:t xml:space="preserve"> análise, com a informação de cliente sem perfil.</w:t>
      </w:r>
    </w:p>
    <w:p w:rsidR="003850F0" w:rsidRPr="00941864" w:rsidRDefault="003850F0" w:rsidP="0058365C">
      <w:pPr>
        <w:jc w:val="both"/>
        <w:rPr>
          <w:rFonts w:cs="Arial"/>
        </w:rPr>
      </w:pPr>
    </w:p>
    <w:bookmarkEnd w:id="6"/>
    <w:bookmarkEnd w:id="7"/>
    <w:p w:rsidR="00941864" w:rsidRPr="007973B8" w:rsidRDefault="00941864" w:rsidP="00EB5635">
      <w:pPr>
        <w:suppressAutoHyphens/>
        <w:spacing w:after="60" w:line="240" w:lineRule="auto"/>
        <w:ind w:right="-60"/>
        <w:jc w:val="both"/>
        <w:rPr>
          <w:rFonts w:cs="Arial"/>
        </w:rPr>
      </w:pPr>
    </w:p>
    <w:sectPr w:rsidR="00941864" w:rsidRPr="007973B8" w:rsidSect="00137B81">
      <w:headerReference w:type="default" r:id="rId9"/>
      <w:footerReference w:type="default" r:id="rId10"/>
      <w:pgSz w:w="11906" w:h="16838"/>
      <w:pgMar w:top="1418" w:right="991" w:bottom="1134" w:left="1134" w:header="709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D7B" w:rsidRDefault="00204D7B">
      <w:pPr>
        <w:spacing w:after="0" w:line="240" w:lineRule="auto"/>
      </w:pPr>
      <w:r>
        <w:separator/>
      </w:r>
    </w:p>
  </w:endnote>
  <w:endnote w:type="continuationSeparator" w:id="0">
    <w:p w:rsidR="00204D7B" w:rsidRDefault="0020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405" w:rsidRPr="008B26D1" w:rsidRDefault="007E4405">
    <w:pPr>
      <w:pStyle w:val="Rodap"/>
      <w:rPr>
        <w:sz w:val="12"/>
        <w:szCs w:val="12"/>
      </w:rPr>
    </w:pPr>
  </w:p>
  <w:tbl>
    <w:tblPr>
      <w:tblW w:w="984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80"/>
      <w:gridCol w:w="2461"/>
    </w:tblGrid>
    <w:tr w:rsidR="007E4405" w:rsidTr="00B74142">
      <w:trPr>
        <w:trHeight w:val="558"/>
      </w:trPr>
      <w:tc>
        <w:tcPr>
          <w:tcW w:w="7380" w:type="dxa"/>
          <w:vAlign w:val="center"/>
        </w:tcPr>
        <w:p w:rsidR="007E4405" w:rsidRPr="0067355C" w:rsidRDefault="007E4405" w:rsidP="004729F0">
          <w:pPr>
            <w:pStyle w:val="Rodap"/>
            <w:spacing w:before="40"/>
            <w:rPr>
              <w:rFonts w:cs="Arial"/>
              <w:b/>
              <w:sz w:val="18"/>
              <w:szCs w:val="18"/>
            </w:rPr>
          </w:pPr>
          <w:r w:rsidRPr="0067355C">
            <w:rPr>
              <w:rFonts w:cs="Arial"/>
              <w:b/>
              <w:sz w:val="18"/>
              <w:szCs w:val="18"/>
            </w:rPr>
            <w:t>Versão</w:t>
          </w:r>
          <w:proofErr w:type="gramStart"/>
          <w:r>
            <w:rPr>
              <w:rFonts w:cs="Arial"/>
              <w:b/>
              <w:sz w:val="18"/>
              <w:szCs w:val="18"/>
            </w:rPr>
            <w:t xml:space="preserve"> </w:t>
          </w:r>
          <w:r w:rsidRPr="0067355C">
            <w:rPr>
              <w:rFonts w:cs="Arial"/>
              <w:b/>
              <w:sz w:val="18"/>
              <w:szCs w:val="18"/>
            </w:rPr>
            <w:t xml:space="preserve"> </w:t>
          </w:r>
          <w:proofErr w:type="gramEnd"/>
          <w:r>
            <w:rPr>
              <w:rFonts w:cs="Arial"/>
              <w:b/>
              <w:sz w:val="18"/>
              <w:szCs w:val="18"/>
            </w:rPr>
            <w:t>1.0</w:t>
          </w:r>
        </w:p>
      </w:tc>
      <w:tc>
        <w:tcPr>
          <w:tcW w:w="2461" w:type="dxa"/>
          <w:tcBorders>
            <w:left w:val="single" w:sz="4" w:space="0" w:color="auto"/>
          </w:tcBorders>
        </w:tcPr>
        <w:p w:rsidR="007E4405" w:rsidRDefault="007E4405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Página</w:t>
          </w:r>
        </w:p>
        <w:p w:rsidR="007E4405" w:rsidRDefault="007E4405" w:rsidP="00BB3CD6">
          <w:pPr>
            <w:spacing w:before="40" w:after="40" w:line="240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  \* MERGEFORMAT </w:instrText>
          </w:r>
          <w:r>
            <w:rPr>
              <w:rFonts w:cs="Arial"/>
              <w:sz w:val="20"/>
              <w:szCs w:val="20"/>
            </w:rPr>
            <w:fldChar w:fldCharType="separate"/>
          </w:r>
          <w:r w:rsidR="00E87D3F">
            <w:rPr>
              <w:rFonts w:cs="Arial"/>
              <w:noProof/>
              <w:sz w:val="20"/>
              <w:szCs w:val="20"/>
            </w:rPr>
            <w:t>4</w:t>
          </w:r>
          <w:r>
            <w:rPr>
              <w:rFonts w:cs="Arial"/>
              <w:sz w:val="20"/>
              <w:szCs w:val="20"/>
            </w:rPr>
            <w:fldChar w:fldCharType="end"/>
          </w:r>
        </w:p>
      </w:tc>
    </w:tr>
  </w:tbl>
  <w:p w:rsidR="007E4405" w:rsidRDefault="007E4405">
    <w:pPr>
      <w:pStyle w:val="Corpodetexto2"/>
      <w:spacing w:before="40"/>
      <w:rPr>
        <w:rFonts w:ascii="Verdana" w:hAnsi="Verdana"/>
        <w:sz w:val="12"/>
        <w:szCs w:val="12"/>
      </w:rPr>
    </w:pPr>
    <w:r>
      <w:rPr>
        <w:rFonts w:ascii="Verdana" w:hAnsi="Verdana"/>
        <w:sz w:val="12"/>
        <w:szCs w:val="12"/>
      </w:rPr>
      <w:t>As informações contidas neste documento são exclusivamente para uso interno da empresa, não podendo ser Reproduzidas sem autorização do proprietário.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D7B" w:rsidRDefault="00204D7B">
      <w:pPr>
        <w:spacing w:after="0" w:line="240" w:lineRule="auto"/>
      </w:pPr>
      <w:r>
        <w:separator/>
      </w:r>
    </w:p>
  </w:footnote>
  <w:footnote w:type="continuationSeparator" w:id="0">
    <w:p w:rsidR="00204D7B" w:rsidRDefault="00204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Ind w:w="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5"/>
      <w:gridCol w:w="5865"/>
      <w:gridCol w:w="2470"/>
    </w:tblGrid>
    <w:tr w:rsidR="007E4405" w:rsidRPr="005E3DF3" w:rsidTr="00B74142">
      <w:trPr>
        <w:trHeight w:val="561"/>
      </w:trPr>
      <w:tc>
        <w:tcPr>
          <w:tcW w:w="1515" w:type="dxa"/>
        </w:tcPr>
        <w:p w:rsidR="007E4405" w:rsidRPr="005E3DF3" w:rsidRDefault="007E4405" w:rsidP="00277DCB">
          <w:pPr>
            <w:spacing w:before="40" w:after="40" w:line="240" w:lineRule="auto"/>
            <w:jc w:val="center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1886228C" wp14:editId="6CE809E8">
                <wp:simplePos x="0" y="0"/>
                <wp:positionH relativeFrom="column">
                  <wp:posOffset>37465</wp:posOffset>
                </wp:positionH>
                <wp:positionV relativeFrom="paragraph">
                  <wp:posOffset>23495</wp:posOffset>
                </wp:positionV>
                <wp:extent cx="851535" cy="324485"/>
                <wp:effectExtent l="0" t="0" r="5715" b="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153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65" w:type="dxa"/>
          <w:vAlign w:val="center"/>
        </w:tcPr>
        <w:p w:rsidR="007E4405" w:rsidRPr="00036819" w:rsidRDefault="007E4405" w:rsidP="00277DCB">
          <w:pPr>
            <w:spacing w:after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POLÍTICA</w:t>
          </w:r>
        </w:p>
      </w:tc>
      <w:tc>
        <w:tcPr>
          <w:tcW w:w="2470" w:type="dxa"/>
          <w:vMerge w:val="restart"/>
        </w:tcPr>
        <w:p w:rsidR="007E4405" w:rsidRPr="00036819" w:rsidRDefault="007E4405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 w:rsidRPr="00036819">
            <w:rPr>
              <w:rFonts w:cs="Arial"/>
              <w:sz w:val="16"/>
              <w:szCs w:val="16"/>
            </w:rPr>
            <w:t>C</w:t>
          </w:r>
          <w:r>
            <w:rPr>
              <w:rFonts w:cs="Arial"/>
              <w:sz w:val="16"/>
              <w:szCs w:val="16"/>
            </w:rPr>
            <w:t>ódigo</w:t>
          </w:r>
        </w:p>
        <w:p w:rsidR="007E4405" w:rsidRDefault="007E4405" w:rsidP="00277DCB">
          <w:pPr>
            <w:tabs>
              <w:tab w:val="left" w:pos="645"/>
              <w:tab w:val="center" w:pos="1145"/>
            </w:tabs>
            <w:spacing w:before="40" w:after="0" w:line="240" w:lineRule="auto"/>
            <w:rPr>
              <w:rFonts w:cs="Arial"/>
              <w:b/>
              <w:sz w:val="24"/>
              <w:szCs w:val="24"/>
            </w:rPr>
          </w:pPr>
        </w:p>
        <w:p w:rsidR="007E4405" w:rsidRPr="00453BAF" w:rsidRDefault="007E4405" w:rsidP="00F63AC5">
          <w:pPr>
            <w:tabs>
              <w:tab w:val="left" w:pos="645"/>
              <w:tab w:val="center" w:pos="1145"/>
            </w:tabs>
            <w:spacing w:before="40" w:after="0" w:line="240" w:lineRule="auto"/>
            <w:rPr>
              <w:rFonts w:cs="Arial"/>
              <w:b/>
              <w:sz w:val="24"/>
              <w:szCs w:val="24"/>
            </w:rPr>
          </w:pPr>
        </w:p>
      </w:tc>
    </w:tr>
    <w:tr w:rsidR="007E4405" w:rsidRPr="005E3DF3" w:rsidTr="00B74142">
      <w:trPr>
        <w:trHeight w:val="329"/>
      </w:trPr>
      <w:tc>
        <w:tcPr>
          <w:tcW w:w="7380" w:type="dxa"/>
          <w:gridSpan w:val="2"/>
        </w:tcPr>
        <w:p w:rsidR="007E4405" w:rsidRPr="00036819" w:rsidRDefault="007E4405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Empresa</w:t>
          </w:r>
        </w:p>
        <w:p w:rsidR="007E4405" w:rsidRPr="00117BDB" w:rsidRDefault="007E4405" w:rsidP="0067355C">
          <w:pPr>
            <w:spacing w:after="60" w:line="240" w:lineRule="auto"/>
            <w:rPr>
              <w:rFonts w:cs="Arial"/>
              <w:b/>
              <w:sz w:val="24"/>
              <w:szCs w:val="24"/>
            </w:rPr>
          </w:pPr>
          <w:proofErr w:type="spellStart"/>
          <w:r w:rsidRPr="00117BDB">
            <w:rPr>
              <w:rFonts w:cs="Arial"/>
              <w:b/>
              <w:sz w:val="24"/>
              <w:szCs w:val="24"/>
            </w:rPr>
            <w:t>Crefisa</w:t>
          </w:r>
          <w:proofErr w:type="spellEnd"/>
          <w:r>
            <w:rPr>
              <w:rFonts w:cs="Arial"/>
              <w:b/>
              <w:sz w:val="24"/>
              <w:szCs w:val="24"/>
            </w:rPr>
            <w:t xml:space="preserve"> S/A</w:t>
          </w:r>
        </w:p>
      </w:tc>
      <w:tc>
        <w:tcPr>
          <w:tcW w:w="2470" w:type="dxa"/>
          <w:vMerge/>
        </w:tcPr>
        <w:p w:rsidR="007E4405" w:rsidRPr="00036819" w:rsidRDefault="007E4405" w:rsidP="00277DCB">
          <w:pPr>
            <w:spacing w:before="40" w:after="60" w:line="240" w:lineRule="auto"/>
            <w:rPr>
              <w:rFonts w:cs="Arial"/>
              <w:sz w:val="16"/>
              <w:szCs w:val="16"/>
            </w:rPr>
          </w:pPr>
        </w:p>
      </w:tc>
    </w:tr>
    <w:tr w:rsidR="007E4405" w:rsidRPr="005E3DF3" w:rsidTr="00B74142">
      <w:trPr>
        <w:trHeight w:val="70"/>
      </w:trPr>
      <w:tc>
        <w:tcPr>
          <w:tcW w:w="7380" w:type="dxa"/>
          <w:gridSpan w:val="2"/>
        </w:tcPr>
        <w:p w:rsidR="007E4405" w:rsidRPr="00036819" w:rsidRDefault="007E4405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Responsável</w:t>
          </w:r>
        </w:p>
        <w:p w:rsidR="007E4405" w:rsidRPr="00117BDB" w:rsidRDefault="003E6C76" w:rsidP="003E6C76">
          <w:pPr>
            <w:spacing w:after="60" w:line="240" w:lineRule="auto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Comercial </w:t>
          </w:r>
        </w:p>
      </w:tc>
      <w:tc>
        <w:tcPr>
          <w:tcW w:w="2470" w:type="dxa"/>
        </w:tcPr>
        <w:p w:rsidR="007E4405" w:rsidRDefault="007E4405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Data Publicação</w:t>
          </w:r>
        </w:p>
        <w:p w:rsidR="007E4405" w:rsidRPr="00CB736F" w:rsidRDefault="007E4405" w:rsidP="00713B9C">
          <w:pPr>
            <w:spacing w:after="60" w:line="240" w:lineRule="auto"/>
            <w:rPr>
              <w:rFonts w:cs="Arial"/>
              <w:b/>
              <w:sz w:val="24"/>
              <w:szCs w:val="24"/>
            </w:rPr>
          </w:pPr>
        </w:p>
      </w:tc>
    </w:tr>
    <w:tr w:rsidR="007E4405" w:rsidRPr="005E3DF3" w:rsidTr="00B74142">
      <w:trPr>
        <w:trHeight w:val="70"/>
      </w:trPr>
      <w:tc>
        <w:tcPr>
          <w:tcW w:w="7380" w:type="dxa"/>
          <w:gridSpan w:val="2"/>
        </w:tcPr>
        <w:p w:rsidR="007E4405" w:rsidRDefault="007E4405" w:rsidP="00277DCB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Assunto</w:t>
          </w:r>
        </w:p>
        <w:p w:rsidR="007E4405" w:rsidRPr="00795422" w:rsidRDefault="003E6C76" w:rsidP="003E6C76">
          <w:pPr>
            <w:tabs>
              <w:tab w:val="left" w:pos="1485"/>
            </w:tabs>
            <w:spacing w:after="60" w:line="240" w:lineRule="auto"/>
            <w:rPr>
              <w:rFonts w:cs="Arial"/>
            </w:rPr>
          </w:pPr>
          <w:r>
            <w:rPr>
              <w:rFonts w:cs="Arial"/>
              <w:b/>
            </w:rPr>
            <w:t xml:space="preserve">Crédito </w:t>
          </w:r>
          <w:r w:rsidR="007E4405">
            <w:rPr>
              <w:rFonts w:cs="Arial"/>
              <w:b/>
            </w:rPr>
            <w:t>Consignado</w:t>
          </w:r>
          <w:r w:rsidR="007E4405" w:rsidRPr="00795422">
            <w:rPr>
              <w:rFonts w:cs="Arial"/>
              <w:b/>
            </w:rPr>
            <w:t xml:space="preserve"> </w:t>
          </w:r>
          <w:r w:rsidR="00032640">
            <w:rPr>
              <w:rFonts w:cs="Arial"/>
              <w:b/>
            </w:rPr>
            <w:t>–</w:t>
          </w:r>
          <w:r w:rsidR="007E4405">
            <w:rPr>
              <w:rFonts w:cs="Arial"/>
              <w:b/>
            </w:rPr>
            <w:t xml:space="preserve"> INSS</w:t>
          </w:r>
          <w:r w:rsidR="00032640">
            <w:rPr>
              <w:rFonts w:cs="Arial"/>
              <w:b/>
            </w:rPr>
            <w:t xml:space="preserve"> – Correspondente Bancário</w:t>
          </w:r>
        </w:p>
      </w:tc>
      <w:tc>
        <w:tcPr>
          <w:tcW w:w="2470" w:type="dxa"/>
        </w:tcPr>
        <w:p w:rsidR="007E4405" w:rsidRDefault="007E4405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Classificação da Informação</w:t>
          </w:r>
        </w:p>
        <w:p w:rsidR="007E4405" w:rsidRPr="00CB736F" w:rsidRDefault="007E4405" w:rsidP="00863B13">
          <w:pPr>
            <w:spacing w:after="60" w:line="240" w:lineRule="auto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Restrita</w:t>
          </w:r>
        </w:p>
      </w:tc>
    </w:tr>
  </w:tbl>
  <w:p w:rsidR="007E4405" w:rsidRDefault="007E44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5C9D"/>
    <w:multiLevelType w:val="hybridMultilevel"/>
    <w:tmpl w:val="5F3A87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">
    <w:nsid w:val="1A8F0B58"/>
    <w:multiLevelType w:val="multilevel"/>
    <w:tmpl w:val="B2305E1C"/>
    <w:lvl w:ilvl="0">
      <w:start w:val="1"/>
      <w:numFmt w:val="decimal"/>
      <w:pStyle w:val="Ttulo1"/>
      <w:lvlText w:val="%1."/>
      <w:lvlJc w:val="left"/>
      <w:pPr>
        <w:tabs>
          <w:tab w:val="num" w:pos="1417"/>
        </w:tabs>
        <w:ind w:left="1417" w:hanging="709"/>
      </w:pPr>
      <w:rPr>
        <w:rFonts w:ascii="Arial" w:hAnsi="Arial" w:hint="default"/>
        <w:b/>
        <w:i w:val="0"/>
        <w:color w:val="auto"/>
        <w:sz w:val="22"/>
      </w:rPr>
    </w:lvl>
    <w:lvl w:ilvl="1">
      <w:start w:val="1"/>
      <w:numFmt w:val="decimal"/>
      <w:pStyle w:val="Ttulo2"/>
      <w:lvlText w:val="3.%2."/>
      <w:lvlJc w:val="left"/>
      <w:pPr>
        <w:tabs>
          <w:tab w:val="num" w:pos="1417"/>
        </w:tabs>
        <w:ind w:left="1417" w:hanging="709"/>
      </w:pPr>
      <w:rPr>
        <w:rFonts w:ascii="Arial" w:hAnsi="Arial" w:hint="default"/>
        <w:b/>
        <w:i w:val="0"/>
        <w:color w:val="auto"/>
        <w:sz w:val="22"/>
      </w:rPr>
    </w:lvl>
    <w:lvl w:ilvl="2">
      <w:start w:val="1"/>
      <w:numFmt w:val="decimal"/>
      <w:lvlText w:val="3.%2.%3."/>
      <w:lvlJc w:val="left"/>
      <w:pPr>
        <w:tabs>
          <w:tab w:val="num" w:pos="1417"/>
        </w:tabs>
        <w:ind w:left="1417" w:hanging="709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hint="default"/>
      </w:rPr>
    </w:lvl>
  </w:abstractNum>
  <w:abstractNum w:abstractNumId="2">
    <w:nsid w:val="20772300"/>
    <w:multiLevelType w:val="hybridMultilevel"/>
    <w:tmpl w:val="74A204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3">
    <w:nsid w:val="213F371B"/>
    <w:multiLevelType w:val="hybridMultilevel"/>
    <w:tmpl w:val="131A3B9C"/>
    <w:lvl w:ilvl="0" w:tplc="0416000F">
      <w:start w:val="5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F7F8D"/>
    <w:multiLevelType w:val="hybridMultilevel"/>
    <w:tmpl w:val="2D6CEE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5">
    <w:nsid w:val="257E1119"/>
    <w:multiLevelType w:val="hybridMultilevel"/>
    <w:tmpl w:val="4E02F114"/>
    <w:lvl w:ilvl="0" w:tplc="0416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>
    <w:nsid w:val="25805D0B"/>
    <w:multiLevelType w:val="hybridMultilevel"/>
    <w:tmpl w:val="707CE44E"/>
    <w:lvl w:ilvl="0" w:tplc="0416000D">
      <w:start w:val="1"/>
      <w:numFmt w:val="bullet"/>
      <w:lvlText w:val=""/>
      <w:lvlJc w:val="left"/>
      <w:pPr>
        <w:ind w:left="277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1886261"/>
    <w:multiLevelType w:val="hybridMultilevel"/>
    <w:tmpl w:val="F258B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C7CF6"/>
    <w:multiLevelType w:val="multilevel"/>
    <w:tmpl w:val="50F4118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olor w:val="auto"/>
        <w:sz w:val="22"/>
      </w:rPr>
    </w:lvl>
    <w:lvl w:ilvl="1">
      <w:start w:val="1"/>
      <w:numFmt w:val="decimal"/>
      <w:lvlText w:val="3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olor w:val="auto"/>
        <w:sz w:val="2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C013389"/>
    <w:multiLevelType w:val="hybridMultilevel"/>
    <w:tmpl w:val="840E774E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46D1905"/>
    <w:multiLevelType w:val="hybridMultilevel"/>
    <w:tmpl w:val="32F40D64"/>
    <w:lvl w:ilvl="0" w:tplc="37B44D3E">
      <w:start w:val="1"/>
      <w:numFmt w:val="decimal"/>
      <w:pStyle w:val="Subttulo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>
    <w:nsid w:val="5DD037C1"/>
    <w:multiLevelType w:val="hybridMultilevel"/>
    <w:tmpl w:val="E56AA6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EE53F32"/>
    <w:multiLevelType w:val="hybridMultilevel"/>
    <w:tmpl w:val="2362C4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3">
    <w:nsid w:val="6089420D"/>
    <w:multiLevelType w:val="multilevel"/>
    <w:tmpl w:val="709EDF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4">
    <w:nsid w:val="61E97E50"/>
    <w:multiLevelType w:val="hybridMultilevel"/>
    <w:tmpl w:val="198090D4"/>
    <w:lvl w:ilvl="0" w:tplc="B04019B2">
      <w:start w:val="1"/>
      <w:numFmt w:val="decimal"/>
      <w:lvlText w:val="%1."/>
      <w:lvlJc w:val="left"/>
      <w:pPr>
        <w:ind w:left="720" w:hanging="360"/>
      </w:pPr>
      <w:rPr>
        <w:b/>
        <w:color w:val="00B050"/>
        <w14:textFill>
          <w14:solidFill>
            <w14:srgbClr w14:val="000000"/>
          </w14:solidFill>
        </w14:textFill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B7AD2"/>
    <w:multiLevelType w:val="hybridMultilevel"/>
    <w:tmpl w:val="F258B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B07D1"/>
    <w:multiLevelType w:val="hybridMultilevel"/>
    <w:tmpl w:val="3046634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0"/>
  </w:num>
  <w:num w:numId="9">
    <w:abstractNumId w:val="13"/>
  </w:num>
  <w:num w:numId="10">
    <w:abstractNumId w:val="15"/>
  </w:num>
  <w:num w:numId="11">
    <w:abstractNumId w:val="12"/>
  </w:num>
  <w:num w:numId="12">
    <w:abstractNumId w:val="16"/>
  </w:num>
  <w:num w:numId="13">
    <w:abstractNumId w:val="5"/>
  </w:num>
  <w:num w:numId="14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1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trackRevisions/>
  <w:doNotTrackFormatting/>
  <w:defaultTabStop w:val="708"/>
  <w:hyphenationZone w:val="425"/>
  <w:characterSpacingControl w:val="doNotCompress"/>
  <w:hdrShapeDefaults>
    <o:shapedefaults v:ext="edit" spidmax="2049" strokecolor="red">
      <v:stroke color="red" weight="1pt"/>
      <v:shadow type="perspective" color="none [1605]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ROVER" w:val="1183 - Marcos Paulo da Silva Teixeira;1058 - Alessandra Araujo Centurione;Jurídico Trabalhista;1001 - Milva Aparecida Pires Ribeiro"/>
    <w:docVar w:name="CONSENT" w:val="1058 - Mauricio Granado;1054 - Evandro Pereira;1018 - Edson Santos Kamia;1036 - Paulo Sergio de Almeida;1114 - Janaina de Almeida Ramos de Oliveira;1016 - Marcelo Konrado;1014 - Fernando Marcial Roncal Pajares;1030 - Elaine Aguiar Alves de Souza"/>
    <w:docVar w:name="DATEREV" w:val="-"/>
    <w:docVar w:name="DOC" w:val="CR.PL LIB 15-20"/>
    <w:docVar w:name="ELABORATOR" w:val="1102 - Ailton Berto Felix"/>
    <w:docVar w:name="NRCOPY" w:val="1"/>
    <w:docVar w:name="REV" w:val="1.0"/>
    <w:docVar w:name="TITLE" w:val="Concessão de Crédito - Empréstimo Consignado - Produto INSS"/>
  </w:docVars>
  <w:rsids>
    <w:rsidRoot w:val="00B56287"/>
    <w:rsid w:val="000000A8"/>
    <w:rsid w:val="000012ED"/>
    <w:rsid w:val="0000317D"/>
    <w:rsid w:val="00003662"/>
    <w:rsid w:val="0000589A"/>
    <w:rsid w:val="00007ABA"/>
    <w:rsid w:val="00007E2E"/>
    <w:rsid w:val="00010136"/>
    <w:rsid w:val="00011AD5"/>
    <w:rsid w:val="000140C3"/>
    <w:rsid w:val="00016CD9"/>
    <w:rsid w:val="00017DEB"/>
    <w:rsid w:val="000223F0"/>
    <w:rsid w:val="0002316B"/>
    <w:rsid w:val="000232F9"/>
    <w:rsid w:val="0003022C"/>
    <w:rsid w:val="000309AD"/>
    <w:rsid w:val="00031465"/>
    <w:rsid w:val="00031CF8"/>
    <w:rsid w:val="000320DE"/>
    <w:rsid w:val="00032640"/>
    <w:rsid w:val="00034F86"/>
    <w:rsid w:val="00035A8D"/>
    <w:rsid w:val="0003785E"/>
    <w:rsid w:val="00037BC6"/>
    <w:rsid w:val="00040103"/>
    <w:rsid w:val="00041761"/>
    <w:rsid w:val="00041EDA"/>
    <w:rsid w:val="00043A51"/>
    <w:rsid w:val="0004417B"/>
    <w:rsid w:val="0004447A"/>
    <w:rsid w:val="00046214"/>
    <w:rsid w:val="00046C97"/>
    <w:rsid w:val="00047277"/>
    <w:rsid w:val="00050BD2"/>
    <w:rsid w:val="00053569"/>
    <w:rsid w:val="00053F50"/>
    <w:rsid w:val="00055524"/>
    <w:rsid w:val="00055CFA"/>
    <w:rsid w:val="00056B96"/>
    <w:rsid w:val="0005703A"/>
    <w:rsid w:val="00061F45"/>
    <w:rsid w:val="00062E4F"/>
    <w:rsid w:val="00063B55"/>
    <w:rsid w:val="00064725"/>
    <w:rsid w:val="00064B06"/>
    <w:rsid w:val="00066EF8"/>
    <w:rsid w:val="0006754C"/>
    <w:rsid w:val="000677E7"/>
    <w:rsid w:val="000679E5"/>
    <w:rsid w:val="00073395"/>
    <w:rsid w:val="00075474"/>
    <w:rsid w:val="00075544"/>
    <w:rsid w:val="00076382"/>
    <w:rsid w:val="00076BBA"/>
    <w:rsid w:val="00080428"/>
    <w:rsid w:val="00081343"/>
    <w:rsid w:val="00084D77"/>
    <w:rsid w:val="0008699C"/>
    <w:rsid w:val="000869F2"/>
    <w:rsid w:val="0008784D"/>
    <w:rsid w:val="000934B7"/>
    <w:rsid w:val="00094727"/>
    <w:rsid w:val="00094D9E"/>
    <w:rsid w:val="00094EA9"/>
    <w:rsid w:val="00094FA1"/>
    <w:rsid w:val="00096525"/>
    <w:rsid w:val="00097969"/>
    <w:rsid w:val="000A0EF1"/>
    <w:rsid w:val="000A1490"/>
    <w:rsid w:val="000A2EBE"/>
    <w:rsid w:val="000A333B"/>
    <w:rsid w:val="000A33EE"/>
    <w:rsid w:val="000A3661"/>
    <w:rsid w:val="000A4A1E"/>
    <w:rsid w:val="000A577E"/>
    <w:rsid w:val="000B5024"/>
    <w:rsid w:val="000B502E"/>
    <w:rsid w:val="000B5CD1"/>
    <w:rsid w:val="000B6A22"/>
    <w:rsid w:val="000C04F5"/>
    <w:rsid w:val="000C102E"/>
    <w:rsid w:val="000C1C65"/>
    <w:rsid w:val="000C293E"/>
    <w:rsid w:val="000C2ACE"/>
    <w:rsid w:val="000C5AA4"/>
    <w:rsid w:val="000C7AF2"/>
    <w:rsid w:val="000C7EAF"/>
    <w:rsid w:val="000D1F81"/>
    <w:rsid w:val="000D25B7"/>
    <w:rsid w:val="000D46EE"/>
    <w:rsid w:val="000D4B59"/>
    <w:rsid w:val="000D603C"/>
    <w:rsid w:val="000D769F"/>
    <w:rsid w:val="000E704D"/>
    <w:rsid w:val="000F1650"/>
    <w:rsid w:val="000F1CFE"/>
    <w:rsid w:val="000F6049"/>
    <w:rsid w:val="000F6E64"/>
    <w:rsid w:val="000F7340"/>
    <w:rsid w:val="000F7D83"/>
    <w:rsid w:val="00101548"/>
    <w:rsid w:val="001044B1"/>
    <w:rsid w:val="00106058"/>
    <w:rsid w:val="00106F56"/>
    <w:rsid w:val="00110C35"/>
    <w:rsid w:val="00112D43"/>
    <w:rsid w:val="00113C4E"/>
    <w:rsid w:val="001148E1"/>
    <w:rsid w:val="00115A0A"/>
    <w:rsid w:val="00115EFB"/>
    <w:rsid w:val="00117DC3"/>
    <w:rsid w:val="001207EE"/>
    <w:rsid w:val="00121071"/>
    <w:rsid w:val="00123AD6"/>
    <w:rsid w:val="001247B9"/>
    <w:rsid w:val="00124DAC"/>
    <w:rsid w:val="00125D95"/>
    <w:rsid w:val="00127956"/>
    <w:rsid w:val="00127D39"/>
    <w:rsid w:val="00130B99"/>
    <w:rsid w:val="00134B3A"/>
    <w:rsid w:val="00135F99"/>
    <w:rsid w:val="00136A89"/>
    <w:rsid w:val="00136C62"/>
    <w:rsid w:val="00137046"/>
    <w:rsid w:val="001376DA"/>
    <w:rsid w:val="00137B81"/>
    <w:rsid w:val="00137DA7"/>
    <w:rsid w:val="00140609"/>
    <w:rsid w:val="00142445"/>
    <w:rsid w:val="00142658"/>
    <w:rsid w:val="00144DC2"/>
    <w:rsid w:val="00147370"/>
    <w:rsid w:val="00150573"/>
    <w:rsid w:val="00150AEB"/>
    <w:rsid w:val="00150F82"/>
    <w:rsid w:val="001514DD"/>
    <w:rsid w:val="00151962"/>
    <w:rsid w:val="00151A51"/>
    <w:rsid w:val="001533BF"/>
    <w:rsid w:val="00153EEE"/>
    <w:rsid w:val="001559F5"/>
    <w:rsid w:val="001566F3"/>
    <w:rsid w:val="0015670C"/>
    <w:rsid w:val="00156718"/>
    <w:rsid w:val="0016033D"/>
    <w:rsid w:val="0016034D"/>
    <w:rsid w:val="00160DBE"/>
    <w:rsid w:val="00162BBF"/>
    <w:rsid w:val="00162C4B"/>
    <w:rsid w:val="001639F0"/>
    <w:rsid w:val="00163E03"/>
    <w:rsid w:val="001657E0"/>
    <w:rsid w:val="00166A25"/>
    <w:rsid w:val="00171546"/>
    <w:rsid w:val="00171F38"/>
    <w:rsid w:val="00172217"/>
    <w:rsid w:val="00173101"/>
    <w:rsid w:val="001740FA"/>
    <w:rsid w:val="00174979"/>
    <w:rsid w:val="00175AB6"/>
    <w:rsid w:val="00177048"/>
    <w:rsid w:val="0018070C"/>
    <w:rsid w:val="00181B11"/>
    <w:rsid w:val="00183675"/>
    <w:rsid w:val="0018409D"/>
    <w:rsid w:val="001840F3"/>
    <w:rsid w:val="00185B71"/>
    <w:rsid w:val="00187CAD"/>
    <w:rsid w:val="00187DF2"/>
    <w:rsid w:val="00187E73"/>
    <w:rsid w:val="00190DB4"/>
    <w:rsid w:val="00190EF6"/>
    <w:rsid w:val="0019103D"/>
    <w:rsid w:val="001914B6"/>
    <w:rsid w:val="0019513B"/>
    <w:rsid w:val="0019560B"/>
    <w:rsid w:val="0019587E"/>
    <w:rsid w:val="00195F78"/>
    <w:rsid w:val="00196127"/>
    <w:rsid w:val="001A2291"/>
    <w:rsid w:val="001A2510"/>
    <w:rsid w:val="001A3E9A"/>
    <w:rsid w:val="001A54BE"/>
    <w:rsid w:val="001B08A1"/>
    <w:rsid w:val="001B24AB"/>
    <w:rsid w:val="001B4266"/>
    <w:rsid w:val="001B4541"/>
    <w:rsid w:val="001B5CC3"/>
    <w:rsid w:val="001B6D82"/>
    <w:rsid w:val="001B7C37"/>
    <w:rsid w:val="001C0C0C"/>
    <w:rsid w:val="001C2BB3"/>
    <w:rsid w:val="001C303A"/>
    <w:rsid w:val="001C3221"/>
    <w:rsid w:val="001C327B"/>
    <w:rsid w:val="001C3324"/>
    <w:rsid w:val="001C447A"/>
    <w:rsid w:val="001C5C73"/>
    <w:rsid w:val="001C7477"/>
    <w:rsid w:val="001D1263"/>
    <w:rsid w:val="001D1E5D"/>
    <w:rsid w:val="001D336B"/>
    <w:rsid w:val="001D3500"/>
    <w:rsid w:val="001D3BA2"/>
    <w:rsid w:val="001D4180"/>
    <w:rsid w:val="001D4A89"/>
    <w:rsid w:val="001D6A03"/>
    <w:rsid w:val="001E3302"/>
    <w:rsid w:val="001E3D07"/>
    <w:rsid w:val="001E3D24"/>
    <w:rsid w:val="001E42EF"/>
    <w:rsid w:val="001E55B4"/>
    <w:rsid w:val="001E5E04"/>
    <w:rsid w:val="001E5E1C"/>
    <w:rsid w:val="001E5FE3"/>
    <w:rsid w:val="001E6835"/>
    <w:rsid w:val="001E6CD0"/>
    <w:rsid w:val="001F0D9E"/>
    <w:rsid w:val="001F19A8"/>
    <w:rsid w:val="001F211C"/>
    <w:rsid w:val="001F3158"/>
    <w:rsid w:val="001F33CA"/>
    <w:rsid w:val="001F3EC5"/>
    <w:rsid w:val="001F50C4"/>
    <w:rsid w:val="001F62E9"/>
    <w:rsid w:val="001F7E6E"/>
    <w:rsid w:val="00202DD6"/>
    <w:rsid w:val="00203D71"/>
    <w:rsid w:val="00203FDA"/>
    <w:rsid w:val="00204B58"/>
    <w:rsid w:val="00204C07"/>
    <w:rsid w:val="00204D7B"/>
    <w:rsid w:val="00205B37"/>
    <w:rsid w:val="002075EF"/>
    <w:rsid w:val="00207CDC"/>
    <w:rsid w:val="002108D7"/>
    <w:rsid w:val="002115F4"/>
    <w:rsid w:val="00212B3E"/>
    <w:rsid w:val="00213C3A"/>
    <w:rsid w:val="002153FE"/>
    <w:rsid w:val="00215FDC"/>
    <w:rsid w:val="00217B80"/>
    <w:rsid w:val="00222BC1"/>
    <w:rsid w:val="00225662"/>
    <w:rsid w:val="00225A71"/>
    <w:rsid w:val="00225B5C"/>
    <w:rsid w:val="0022760A"/>
    <w:rsid w:val="00227919"/>
    <w:rsid w:val="00230674"/>
    <w:rsid w:val="00231A36"/>
    <w:rsid w:val="00233BC1"/>
    <w:rsid w:val="002341BC"/>
    <w:rsid w:val="002342EE"/>
    <w:rsid w:val="002347F8"/>
    <w:rsid w:val="00234A34"/>
    <w:rsid w:val="002355DD"/>
    <w:rsid w:val="002368F9"/>
    <w:rsid w:val="002437A4"/>
    <w:rsid w:val="00244207"/>
    <w:rsid w:val="002472CD"/>
    <w:rsid w:val="00247DC2"/>
    <w:rsid w:val="002507B8"/>
    <w:rsid w:val="0025164E"/>
    <w:rsid w:val="00252368"/>
    <w:rsid w:val="002524C2"/>
    <w:rsid w:val="00252C96"/>
    <w:rsid w:val="00253103"/>
    <w:rsid w:val="00260237"/>
    <w:rsid w:val="002625A5"/>
    <w:rsid w:val="00263D65"/>
    <w:rsid w:val="00263F42"/>
    <w:rsid w:val="0026437D"/>
    <w:rsid w:val="0026653D"/>
    <w:rsid w:val="0026686F"/>
    <w:rsid w:val="002673AA"/>
    <w:rsid w:val="00267CFE"/>
    <w:rsid w:val="00267E5A"/>
    <w:rsid w:val="00267FF9"/>
    <w:rsid w:val="00270042"/>
    <w:rsid w:val="002704C0"/>
    <w:rsid w:val="00270DDA"/>
    <w:rsid w:val="00271065"/>
    <w:rsid w:val="00271967"/>
    <w:rsid w:val="00275B31"/>
    <w:rsid w:val="00276C31"/>
    <w:rsid w:val="00277B53"/>
    <w:rsid w:val="00277DCB"/>
    <w:rsid w:val="00277FC5"/>
    <w:rsid w:val="0028000C"/>
    <w:rsid w:val="002803A7"/>
    <w:rsid w:val="00280FB2"/>
    <w:rsid w:val="00281C1B"/>
    <w:rsid w:val="0028358D"/>
    <w:rsid w:val="0028551C"/>
    <w:rsid w:val="00285899"/>
    <w:rsid w:val="002862D2"/>
    <w:rsid w:val="00286575"/>
    <w:rsid w:val="0028667E"/>
    <w:rsid w:val="00286B7B"/>
    <w:rsid w:val="0029037C"/>
    <w:rsid w:val="00290F85"/>
    <w:rsid w:val="00294DA7"/>
    <w:rsid w:val="00296262"/>
    <w:rsid w:val="00297882"/>
    <w:rsid w:val="002978FF"/>
    <w:rsid w:val="002A04DE"/>
    <w:rsid w:val="002A2524"/>
    <w:rsid w:val="002A2794"/>
    <w:rsid w:val="002A28CC"/>
    <w:rsid w:val="002A41C7"/>
    <w:rsid w:val="002A4667"/>
    <w:rsid w:val="002A5366"/>
    <w:rsid w:val="002A6E4E"/>
    <w:rsid w:val="002A73F5"/>
    <w:rsid w:val="002B028E"/>
    <w:rsid w:val="002B0673"/>
    <w:rsid w:val="002B25FC"/>
    <w:rsid w:val="002B272C"/>
    <w:rsid w:val="002B34E3"/>
    <w:rsid w:val="002B388D"/>
    <w:rsid w:val="002B3B54"/>
    <w:rsid w:val="002B4019"/>
    <w:rsid w:val="002B48A0"/>
    <w:rsid w:val="002B4B8D"/>
    <w:rsid w:val="002B525C"/>
    <w:rsid w:val="002B613A"/>
    <w:rsid w:val="002B6FB2"/>
    <w:rsid w:val="002C1AEF"/>
    <w:rsid w:val="002C3100"/>
    <w:rsid w:val="002C3306"/>
    <w:rsid w:val="002C36DB"/>
    <w:rsid w:val="002C3EEB"/>
    <w:rsid w:val="002C4637"/>
    <w:rsid w:val="002C4D5D"/>
    <w:rsid w:val="002C6307"/>
    <w:rsid w:val="002C647A"/>
    <w:rsid w:val="002D025E"/>
    <w:rsid w:val="002D1C8C"/>
    <w:rsid w:val="002D2021"/>
    <w:rsid w:val="002D3812"/>
    <w:rsid w:val="002D3A04"/>
    <w:rsid w:val="002D3FE9"/>
    <w:rsid w:val="002D59C1"/>
    <w:rsid w:val="002D7B4B"/>
    <w:rsid w:val="002E014E"/>
    <w:rsid w:val="002E1BC8"/>
    <w:rsid w:val="002E60F3"/>
    <w:rsid w:val="002F0E6C"/>
    <w:rsid w:val="002F1920"/>
    <w:rsid w:val="002F274D"/>
    <w:rsid w:val="002F5264"/>
    <w:rsid w:val="002F61E8"/>
    <w:rsid w:val="002F7DAF"/>
    <w:rsid w:val="003005E6"/>
    <w:rsid w:val="00301E36"/>
    <w:rsid w:val="00302B24"/>
    <w:rsid w:val="0030472E"/>
    <w:rsid w:val="003057EF"/>
    <w:rsid w:val="003063D5"/>
    <w:rsid w:val="00312AE8"/>
    <w:rsid w:val="003139B7"/>
    <w:rsid w:val="003159D4"/>
    <w:rsid w:val="00315ED0"/>
    <w:rsid w:val="0031610A"/>
    <w:rsid w:val="003213A0"/>
    <w:rsid w:val="00321C2C"/>
    <w:rsid w:val="00322A92"/>
    <w:rsid w:val="00323578"/>
    <w:rsid w:val="003246B3"/>
    <w:rsid w:val="00324DB2"/>
    <w:rsid w:val="003260D8"/>
    <w:rsid w:val="00326452"/>
    <w:rsid w:val="0032705D"/>
    <w:rsid w:val="003306FC"/>
    <w:rsid w:val="00330982"/>
    <w:rsid w:val="00330AD8"/>
    <w:rsid w:val="00331A5E"/>
    <w:rsid w:val="00335BFE"/>
    <w:rsid w:val="00341633"/>
    <w:rsid w:val="0034723E"/>
    <w:rsid w:val="003509FD"/>
    <w:rsid w:val="00353EDB"/>
    <w:rsid w:val="00354281"/>
    <w:rsid w:val="003549D0"/>
    <w:rsid w:val="00354CC2"/>
    <w:rsid w:val="00354F9C"/>
    <w:rsid w:val="00355455"/>
    <w:rsid w:val="003562F9"/>
    <w:rsid w:val="0036156C"/>
    <w:rsid w:val="00361854"/>
    <w:rsid w:val="00363C21"/>
    <w:rsid w:val="0036451A"/>
    <w:rsid w:val="00364AE6"/>
    <w:rsid w:val="00364B0F"/>
    <w:rsid w:val="00367B94"/>
    <w:rsid w:val="00367F1F"/>
    <w:rsid w:val="00371619"/>
    <w:rsid w:val="0037213E"/>
    <w:rsid w:val="003742B2"/>
    <w:rsid w:val="003745B5"/>
    <w:rsid w:val="0037495C"/>
    <w:rsid w:val="003769D9"/>
    <w:rsid w:val="0037757A"/>
    <w:rsid w:val="0038217D"/>
    <w:rsid w:val="003839B5"/>
    <w:rsid w:val="003850F0"/>
    <w:rsid w:val="00385C5D"/>
    <w:rsid w:val="00390BEF"/>
    <w:rsid w:val="00392186"/>
    <w:rsid w:val="0039339D"/>
    <w:rsid w:val="003939CB"/>
    <w:rsid w:val="003940B7"/>
    <w:rsid w:val="00394B70"/>
    <w:rsid w:val="0039531C"/>
    <w:rsid w:val="003955F7"/>
    <w:rsid w:val="00397238"/>
    <w:rsid w:val="00397B2A"/>
    <w:rsid w:val="003A0630"/>
    <w:rsid w:val="003A26A6"/>
    <w:rsid w:val="003A2819"/>
    <w:rsid w:val="003A2B8D"/>
    <w:rsid w:val="003A2C73"/>
    <w:rsid w:val="003A313F"/>
    <w:rsid w:val="003A4F96"/>
    <w:rsid w:val="003A786D"/>
    <w:rsid w:val="003B1060"/>
    <w:rsid w:val="003B237F"/>
    <w:rsid w:val="003B382F"/>
    <w:rsid w:val="003B5BEF"/>
    <w:rsid w:val="003C0B7B"/>
    <w:rsid w:val="003C1420"/>
    <w:rsid w:val="003C215A"/>
    <w:rsid w:val="003C28A1"/>
    <w:rsid w:val="003C40E4"/>
    <w:rsid w:val="003C4DFC"/>
    <w:rsid w:val="003C5E87"/>
    <w:rsid w:val="003C7CE7"/>
    <w:rsid w:val="003D0AE5"/>
    <w:rsid w:val="003D16F9"/>
    <w:rsid w:val="003D1D6E"/>
    <w:rsid w:val="003D1D74"/>
    <w:rsid w:val="003D43F3"/>
    <w:rsid w:val="003D4557"/>
    <w:rsid w:val="003D46C6"/>
    <w:rsid w:val="003D4A3B"/>
    <w:rsid w:val="003D590D"/>
    <w:rsid w:val="003D5B6E"/>
    <w:rsid w:val="003D60B7"/>
    <w:rsid w:val="003D65FD"/>
    <w:rsid w:val="003D6BBC"/>
    <w:rsid w:val="003D6D62"/>
    <w:rsid w:val="003D737E"/>
    <w:rsid w:val="003D7B8F"/>
    <w:rsid w:val="003E15F1"/>
    <w:rsid w:val="003E1799"/>
    <w:rsid w:val="003E1AED"/>
    <w:rsid w:val="003E25AF"/>
    <w:rsid w:val="003E30EC"/>
    <w:rsid w:val="003E3737"/>
    <w:rsid w:val="003E38AA"/>
    <w:rsid w:val="003E5EBF"/>
    <w:rsid w:val="003E6179"/>
    <w:rsid w:val="003E6599"/>
    <w:rsid w:val="003E6C76"/>
    <w:rsid w:val="003F1CA3"/>
    <w:rsid w:val="003F20C2"/>
    <w:rsid w:val="003F2742"/>
    <w:rsid w:val="003F36B2"/>
    <w:rsid w:val="003F64DB"/>
    <w:rsid w:val="003F6C9F"/>
    <w:rsid w:val="003F6FDD"/>
    <w:rsid w:val="003F798E"/>
    <w:rsid w:val="0040021D"/>
    <w:rsid w:val="00400C1A"/>
    <w:rsid w:val="00401078"/>
    <w:rsid w:val="00401C43"/>
    <w:rsid w:val="004034A0"/>
    <w:rsid w:val="00406160"/>
    <w:rsid w:val="00411078"/>
    <w:rsid w:val="004112ED"/>
    <w:rsid w:val="00411AF3"/>
    <w:rsid w:val="004120F1"/>
    <w:rsid w:val="00412415"/>
    <w:rsid w:val="00413A6F"/>
    <w:rsid w:val="00416337"/>
    <w:rsid w:val="004172BA"/>
    <w:rsid w:val="0041784C"/>
    <w:rsid w:val="00421505"/>
    <w:rsid w:val="0042245E"/>
    <w:rsid w:val="004227E7"/>
    <w:rsid w:val="004251C7"/>
    <w:rsid w:val="00425B6C"/>
    <w:rsid w:val="00427965"/>
    <w:rsid w:val="00427978"/>
    <w:rsid w:val="00430E9F"/>
    <w:rsid w:val="004319F1"/>
    <w:rsid w:val="00433CD6"/>
    <w:rsid w:val="0043453A"/>
    <w:rsid w:val="00434C7A"/>
    <w:rsid w:val="004359ED"/>
    <w:rsid w:val="004373A1"/>
    <w:rsid w:val="00437B3C"/>
    <w:rsid w:val="004400E6"/>
    <w:rsid w:val="004405A4"/>
    <w:rsid w:val="00440B63"/>
    <w:rsid w:val="0044322E"/>
    <w:rsid w:val="0044506D"/>
    <w:rsid w:val="004455C1"/>
    <w:rsid w:val="00445920"/>
    <w:rsid w:val="00445ABC"/>
    <w:rsid w:val="00446079"/>
    <w:rsid w:val="004504EB"/>
    <w:rsid w:val="00451C71"/>
    <w:rsid w:val="00453BAF"/>
    <w:rsid w:val="00455903"/>
    <w:rsid w:val="00456361"/>
    <w:rsid w:val="00456475"/>
    <w:rsid w:val="0045695C"/>
    <w:rsid w:val="00456ABE"/>
    <w:rsid w:val="004577A5"/>
    <w:rsid w:val="00457B8B"/>
    <w:rsid w:val="00457F4D"/>
    <w:rsid w:val="00461622"/>
    <w:rsid w:val="004643EF"/>
    <w:rsid w:val="00465EC9"/>
    <w:rsid w:val="00470E6B"/>
    <w:rsid w:val="00471180"/>
    <w:rsid w:val="00472732"/>
    <w:rsid w:val="004729F0"/>
    <w:rsid w:val="00472F6F"/>
    <w:rsid w:val="004732E6"/>
    <w:rsid w:val="00473352"/>
    <w:rsid w:val="00476B20"/>
    <w:rsid w:val="00476E5C"/>
    <w:rsid w:val="004772E1"/>
    <w:rsid w:val="00477CDD"/>
    <w:rsid w:val="004816E1"/>
    <w:rsid w:val="00482BDC"/>
    <w:rsid w:val="004832EA"/>
    <w:rsid w:val="00483B29"/>
    <w:rsid w:val="0048547A"/>
    <w:rsid w:val="00486818"/>
    <w:rsid w:val="004908F2"/>
    <w:rsid w:val="00491744"/>
    <w:rsid w:val="004918AE"/>
    <w:rsid w:val="00493433"/>
    <w:rsid w:val="00494523"/>
    <w:rsid w:val="00495EF1"/>
    <w:rsid w:val="004A0659"/>
    <w:rsid w:val="004A1291"/>
    <w:rsid w:val="004A2B90"/>
    <w:rsid w:val="004B00DA"/>
    <w:rsid w:val="004B0271"/>
    <w:rsid w:val="004B1961"/>
    <w:rsid w:val="004B278A"/>
    <w:rsid w:val="004B5388"/>
    <w:rsid w:val="004B7F9A"/>
    <w:rsid w:val="004C131D"/>
    <w:rsid w:val="004C28A8"/>
    <w:rsid w:val="004C2AD8"/>
    <w:rsid w:val="004C551C"/>
    <w:rsid w:val="004C5E70"/>
    <w:rsid w:val="004D371E"/>
    <w:rsid w:val="004D5103"/>
    <w:rsid w:val="004D69A5"/>
    <w:rsid w:val="004E2D52"/>
    <w:rsid w:val="004E363B"/>
    <w:rsid w:val="004E37D2"/>
    <w:rsid w:val="004E503F"/>
    <w:rsid w:val="004F07A5"/>
    <w:rsid w:val="004F584D"/>
    <w:rsid w:val="004F75F0"/>
    <w:rsid w:val="0050281B"/>
    <w:rsid w:val="00502B61"/>
    <w:rsid w:val="00503030"/>
    <w:rsid w:val="00504E68"/>
    <w:rsid w:val="00506D8A"/>
    <w:rsid w:val="005071AE"/>
    <w:rsid w:val="00507404"/>
    <w:rsid w:val="00510B45"/>
    <w:rsid w:val="00510B69"/>
    <w:rsid w:val="005118F7"/>
    <w:rsid w:val="00511E34"/>
    <w:rsid w:val="005126AF"/>
    <w:rsid w:val="005130F1"/>
    <w:rsid w:val="00513175"/>
    <w:rsid w:val="005140DE"/>
    <w:rsid w:val="0051719C"/>
    <w:rsid w:val="00517A25"/>
    <w:rsid w:val="00520447"/>
    <w:rsid w:val="005212B4"/>
    <w:rsid w:val="0052201A"/>
    <w:rsid w:val="005241A4"/>
    <w:rsid w:val="00524ED0"/>
    <w:rsid w:val="005268A8"/>
    <w:rsid w:val="00532094"/>
    <w:rsid w:val="0053229D"/>
    <w:rsid w:val="00532C58"/>
    <w:rsid w:val="0053394D"/>
    <w:rsid w:val="00535689"/>
    <w:rsid w:val="00540D69"/>
    <w:rsid w:val="00540D8F"/>
    <w:rsid w:val="005411EA"/>
    <w:rsid w:val="00544AF7"/>
    <w:rsid w:val="00544B66"/>
    <w:rsid w:val="0054528F"/>
    <w:rsid w:val="00545528"/>
    <w:rsid w:val="00546ACF"/>
    <w:rsid w:val="00546D9A"/>
    <w:rsid w:val="005505D6"/>
    <w:rsid w:val="0055092C"/>
    <w:rsid w:val="00551E88"/>
    <w:rsid w:val="005528E2"/>
    <w:rsid w:val="00552E46"/>
    <w:rsid w:val="00553060"/>
    <w:rsid w:val="00553D94"/>
    <w:rsid w:val="00556EBC"/>
    <w:rsid w:val="005576A5"/>
    <w:rsid w:val="00561521"/>
    <w:rsid w:val="00562265"/>
    <w:rsid w:val="00562E03"/>
    <w:rsid w:val="00563081"/>
    <w:rsid w:val="00564DBB"/>
    <w:rsid w:val="00565258"/>
    <w:rsid w:val="00565BF2"/>
    <w:rsid w:val="00565E2C"/>
    <w:rsid w:val="0056714B"/>
    <w:rsid w:val="00567F93"/>
    <w:rsid w:val="00571DDE"/>
    <w:rsid w:val="00573E7D"/>
    <w:rsid w:val="00576830"/>
    <w:rsid w:val="00577659"/>
    <w:rsid w:val="00577A62"/>
    <w:rsid w:val="00580293"/>
    <w:rsid w:val="00580833"/>
    <w:rsid w:val="00581A14"/>
    <w:rsid w:val="00581CF1"/>
    <w:rsid w:val="00581D17"/>
    <w:rsid w:val="0058365C"/>
    <w:rsid w:val="00583D75"/>
    <w:rsid w:val="00584190"/>
    <w:rsid w:val="005843A3"/>
    <w:rsid w:val="00593572"/>
    <w:rsid w:val="005942C7"/>
    <w:rsid w:val="00594D02"/>
    <w:rsid w:val="005A2A46"/>
    <w:rsid w:val="005A33C0"/>
    <w:rsid w:val="005A5899"/>
    <w:rsid w:val="005A59C0"/>
    <w:rsid w:val="005A5A47"/>
    <w:rsid w:val="005A6122"/>
    <w:rsid w:val="005A6853"/>
    <w:rsid w:val="005A7918"/>
    <w:rsid w:val="005B018D"/>
    <w:rsid w:val="005B0861"/>
    <w:rsid w:val="005B0DFF"/>
    <w:rsid w:val="005B16DB"/>
    <w:rsid w:val="005B1845"/>
    <w:rsid w:val="005B52E8"/>
    <w:rsid w:val="005B7CEC"/>
    <w:rsid w:val="005C2D02"/>
    <w:rsid w:val="005C3979"/>
    <w:rsid w:val="005C3B35"/>
    <w:rsid w:val="005C7782"/>
    <w:rsid w:val="005D057F"/>
    <w:rsid w:val="005D0FBF"/>
    <w:rsid w:val="005D1334"/>
    <w:rsid w:val="005D1446"/>
    <w:rsid w:val="005D38EA"/>
    <w:rsid w:val="005D5585"/>
    <w:rsid w:val="005D74CA"/>
    <w:rsid w:val="005D7F36"/>
    <w:rsid w:val="005E0976"/>
    <w:rsid w:val="005E1775"/>
    <w:rsid w:val="005E17E7"/>
    <w:rsid w:val="005E2016"/>
    <w:rsid w:val="005E2483"/>
    <w:rsid w:val="005E2AA4"/>
    <w:rsid w:val="005E4773"/>
    <w:rsid w:val="005F135D"/>
    <w:rsid w:val="005F30E0"/>
    <w:rsid w:val="005F384F"/>
    <w:rsid w:val="005F5208"/>
    <w:rsid w:val="005F527F"/>
    <w:rsid w:val="005F672C"/>
    <w:rsid w:val="005F69B9"/>
    <w:rsid w:val="005F6C2B"/>
    <w:rsid w:val="006002E1"/>
    <w:rsid w:val="00600ADA"/>
    <w:rsid w:val="00600DD2"/>
    <w:rsid w:val="00601243"/>
    <w:rsid w:val="006017A0"/>
    <w:rsid w:val="00602C1D"/>
    <w:rsid w:val="006072CD"/>
    <w:rsid w:val="006078A3"/>
    <w:rsid w:val="00611A30"/>
    <w:rsid w:val="00612228"/>
    <w:rsid w:val="00613143"/>
    <w:rsid w:val="00613790"/>
    <w:rsid w:val="00613995"/>
    <w:rsid w:val="00613BB8"/>
    <w:rsid w:val="006143CB"/>
    <w:rsid w:val="00614ABF"/>
    <w:rsid w:val="00614BF3"/>
    <w:rsid w:val="006158D8"/>
    <w:rsid w:val="0061598C"/>
    <w:rsid w:val="00615E10"/>
    <w:rsid w:val="00617B7B"/>
    <w:rsid w:val="00617DD6"/>
    <w:rsid w:val="00620DB5"/>
    <w:rsid w:val="00621AAC"/>
    <w:rsid w:val="00624AF6"/>
    <w:rsid w:val="00625CF7"/>
    <w:rsid w:val="00625F41"/>
    <w:rsid w:val="00626381"/>
    <w:rsid w:val="006309A1"/>
    <w:rsid w:val="00630B6D"/>
    <w:rsid w:val="0063145E"/>
    <w:rsid w:val="00632F19"/>
    <w:rsid w:val="00636B8C"/>
    <w:rsid w:val="00642020"/>
    <w:rsid w:val="006425AA"/>
    <w:rsid w:val="00643143"/>
    <w:rsid w:val="00643FEF"/>
    <w:rsid w:val="00645493"/>
    <w:rsid w:val="00646064"/>
    <w:rsid w:val="006462F8"/>
    <w:rsid w:val="00652DEC"/>
    <w:rsid w:val="00653323"/>
    <w:rsid w:val="006535C2"/>
    <w:rsid w:val="00654A54"/>
    <w:rsid w:val="0065559C"/>
    <w:rsid w:val="00657549"/>
    <w:rsid w:val="00660DEF"/>
    <w:rsid w:val="006611C8"/>
    <w:rsid w:val="00661B71"/>
    <w:rsid w:val="00662026"/>
    <w:rsid w:val="006631B3"/>
    <w:rsid w:val="0067041D"/>
    <w:rsid w:val="006706FE"/>
    <w:rsid w:val="00670AC3"/>
    <w:rsid w:val="006726DB"/>
    <w:rsid w:val="0067355C"/>
    <w:rsid w:val="006738E0"/>
    <w:rsid w:val="006742B0"/>
    <w:rsid w:val="00674848"/>
    <w:rsid w:val="00675A28"/>
    <w:rsid w:val="006804E3"/>
    <w:rsid w:val="00685FD0"/>
    <w:rsid w:val="0068610A"/>
    <w:rsid w:val="006866F3"/>
    <w:rsid w:val="00687FCC"/>
    <w:rsid w:val="006916E5"/>
    <w:rsid w:val="00691E3E"/>
    <w:rsid w:val="006921EA"/>
    <w:rsid w:val="006928E9"/>
    <w:rsid w:val="00693771"/>
    <w:rsid w:val="00696F78"/>
    <w:rsid w:val="00697E6D"/>
    <w:rsid w:val="006A0588"/>
    <w:rsid w:val="006A1318"/>
    <w:rsid w:val="006A13DB"/>
    <w:rsid w:val="006A1529"/>
    <w:rsid w:val="006A250F"/>
    <w:rsid w:val="006A2C8F"/>
    <w:rsid w:val="006A4739"/>
    <w:rsid w:val="006A4783"/>
    <w:rsid w:val="006A5FED"/>
    <w:rsid w:val="006B074E"/>
    <w:rsid w:val="006B11EF"/>
    <w:rsid w:val="006B3D54"/>
    <w:rsid w:val="006B54AA"/>
    <w:rsid w:val="006B6920"/>
    <w:rsid w:val="006B6CBA"/>
    <w:rsid w:val="006C0590"/>
    <w:rsid w:val="006C1289"/>
    <w:rsid w:val="006C2410"/>
    <w:rsid w:val="006C35EB"/>
    <w:rsid w:val="006C464A"/>
    <w:rsid w:val="006C5509"/>
    <w:rsid w:val="006C711B"/>
    <w:rsid w:val="006C773E"/>
    <w:rsid w:val="006D0FAD"/>
    <w:rsid w:val="006D1815"/>
    <w:rsid w:val="006D3D3A"/>
    <w:rsid w:val="006D4DD3"/>
    <w:rsid w:val="006D4E9B"/>
    <w:rsid w:val="006D5FC8"/>
    <w:rsid w:val="006D697E"/>
    <w:rsid w:val="006E15B3"/>
    <w:rsid w:val="006E3A8A"/>
    <w:rsid w:val="006E4C89"/>
    <w:rsid w:val="006E6320"/>
    <w:rsid w:val="006E6D66"/>
    <w:rsid w:val="006E6EF0"/>
    <w:rsid w:val="006E7A9A"/>
    <w:rsid w:val="006F241F"/>
    <w:rsid w:val="006F58AF"/>
    <w:rsid w:val="006F7537"/>
    <w:rsid w:val="00703A18"/>
    <w:rsid w:val="007051C2"/>
    <w:rsid w:val="00707B84"/>
    <w:rsid w:val="007110F8"/>
    <w:rsid w:val="007114E9"/>
    <w:rsid w:val="0071361A"/>
    <w:rsid w:val="00713B9C"/>
    <w:rsid w:val="007171D1"/>
    <w:rsid w:val="007171D6"/>
    <w:rsid w:val="00717966"/>
    <w:rsid w:val="00720724"/>
    <w:rsid w:val="0072085B"/>
    <w:rsid w:val="0072346B"/>
    <w:rsid w:val="00724797"/>
    <w:rsid w:val="0073067B"/>
    <w:rsid w:val="00730917"/>
    <w:rsid w:val="0073561D"/>
    <w:rsid w:val="00735ABE"/>
    <w:rsid w:val="00735C84"/>
    <w:rsid w:val="00735DDA"/>
    <w:rsid w:val="00741F8F"/>
    <w:rsid w:val="00742B36"/>
    <w:rsid w:val="00743510"/>
    <w:rsid w:val="00744D9B"/>
    <w:rsid w:val="00747500"/>
    <w:rsid w:val="00747C16"/>
    <w:rsid w:val="00747DD2"/>
    <w:rsid w:val="0075088B"/>
    <w:rsid w:val="00752589"/>
    <w:rsid w:val="00752DD4"/>
    <w:rsid w:val="00753569"/>
    <w:rsid w:val="00754F5B"/>
    <w:rsid w:val="00757B92"/>
    <w:rsid w:val="007609D0"/>
    <w:rsid w:val="007610C2"/>
    <w:rsid w:val="00761DC9"/>
    <w:rsid w:val="00761FFC"/>
    <w:rsid w:val="00764117"/>
    <w:rsid w:val="00765184"/>
    <w:rsid w:val="0076583A"/>
    <w:rsid w:val="0076683F"/>
    <w:rsid w:val="00771762"/>
    <w:rsid w:val="00771B9F"/>
    <w:rsid w:val="00775313"/>
    <w:rsid w:val="00776C02"/>
    <w:rsid w:val="0077714D"/>
    <w:rsid w:val="00777281"/>
    <w:rsid w:val="00777E64"/>
    <w:rsid w:val="00782139"/>
    <w:rsid w:val="0078280E"/>
    <w:rsid w:val="00782907"/>
    <w:rsid w:val="00782971"/>
    <w:rsid w:val="007847BB"/>
    <w:rsid w:val="0078517E"/>
    <w:rsid w:val="007879B3"/>
    <w:rsid w:val="00790003"/>
    <w:rsid w:val="00790DDF"/>
    <w:rsid w:val="00791710"/>
    <w:rsid w:val="00795422"/>
    <w:rsid w:val="0079555B"/>
    <w:rsid w:val="00796EB1"/>
    <w:rsid w:val="007A0507"/>
    <w:rsid w:val="007A19D0"/>
    <w:rsid w:val="007A2F9C"/>
    <w:rsid w:val="007A3368"/>
    <w:rsid w:val="007A37F8"/>
    <w:rsid w:val="007A3DC9"/>
    <w:rsid w:val="007A4441"/>
    <w:rsid w:val="007A4D81"/>
    <w:rsid w:val="007A507F"/>
    <w:rsid w:val="007A6771"/>
    <w:rsid w:val="007A6BE8"/>
    <w:rsid w:val="007A7459"/>
    <w:rsid w:val="007B0D7F"/>
    <w:rsid w:val="007B0FBC"/>
    <w:rsid w:val="007B103C"/>
    <w:rsid w:val="007B1C20"/>
    <w:rsid w:val="007B2839"/>
    <w:rsid w:val="007B287E"/>
    <w:rsid w:val="007B56BC"/>
    <w:rsid w:val="007B5CC6"/>
    <w:rsid w:val="007B5DC5"/>
    <w:rsid w:val="007B64E8"/>
    <w:rsid w:val="007C0A4D"/>
    <w:rsid w:val="007C1BF5"/>
    <w:rsid w:val="007C39E6"/>
    <w:rsid w:val="007C3C77"/>
    <w:rsid w:val="007C59E1"/>
    <w:rsid w:val="007C5F1B"/>
    <w:rsid w:val="007D0301"/>
    <w:rsid w:val="007D1674"/>
    <w:rsid w:val="007D186B"/>
    <w:rsid w:val="007D2A83"/>
    <w:rsid w:val="007D4AFF"/>
    <w:rsid w:val="007D5628"/>
    <w:rsid w:val="007D656D"/>
    <w:rsid w:val="007D789C"/>
    <w:rsid w:val="007D7C0B"/>
    <w:rsid w:val="007E10A4"/>
    <w:rsid w:val="007E2730"/>
    <w:rsid w:val="007E29FF"/>
    <w:rsid w:val="007E2C10"/>
    <w:rsid w:val="007E3F7A"/>
    <w:rsid w:val="007E4405"/>
    <w:rsid w:val="007E687B"/>
    <w:rsid w:val="007E6FAE"/>
    <w:rsid w:val="007E7052"/>
    <w:rsid w:val="007F432C"/>
    <w:rsid w:val="007F618A"/>
    <w:rsid w:val="007F758B"/>
    <w:rsid w:val="00801791"/>
    <w:rsid w:val="008024AC"/>
    <w:rsid w:val="00805207"/>
    <w:rsid w:val="00806A37"/>
    <w:rsid w:val="008074D5"/>
    <w:rsid w:val="00810A0C"/>
    <w:rsid w:val="00814164"/>
    <w:rsid w:val="00814F81"/>
    <w:rsid w:val="0081644D"/>
    <w:rsid w:val="00816FBD"/>
    <w:rsid w:val="0082094D"/>
    <w:rsid w:val="00820BA2"/>
    <w:rsid w:val="00821BA5"/>
    <w:rsid w:val="008251AD"/>
    <w:rsid w:val="00825C7D"/>
    <w:rsid w:val="008260D8"/>
    <w:rsid w:val="0082636A"/>
    <w:rsid w:val="00826C79"/>
    <w:rsid w:val="00827BB8"/>
    <w:rsid w:val="008339E7"/>
    <w:rsid w:val="00834145"/>
    <w:rsid w:val="00834DA6"/>
    <w:rsid w:val="00834EBF"/>
    <w:rsid w:val="00835206"/>
    <w:rsid w:val="00835BDD"/>
    <w:rsid w:val="008411EA"/>
    <w:rsid w:val="00842BA2"/>
    <w:rsid w:val="0084373D"/>
    <w:rsid w:val="00843811"/>
    <w:rsid w:val="00844E3E"/>
    <w:rsid w:val="0084607F"/>
    <w:rsid w:val="00847A8D"/>
    <w:rsid w:val="00847D33"/>
    <w:rsid w:val="008507E9"/>
    <w:rsid w:val="00851C46"/>
    <w:rsid w:val="00854025"/>
    <w:rsid w:val="00855568"/>
    <w:rsid w:val="00855C5B"/>
    <w:rsid w:val="00855E2C"/>
    <w:rsid w:val="00856C77"/>
    <w:rsid w:val="00860F69"/>
    <w:rsid w:val="008623B1"/>
    <w:rsid w:val="00863B13"/>
    <w:rsid w:val="008709C2"/>
    <w:rsid w:val="00870F0C"/>
    <w:rsid w:val="008722B8"/>
    <w:rsid w:val="00875CF1"/>
    <w:rsid w:val="0087687E"/>
    <w:rsid w:val="00876B4E"/>
    <w:rsid w:val="00876C47"/>
    <w:rsid w:val="008777EC"/>
    <w:rsid w:val="008807BA"/>
    <w:rsid w:val="0088098F"/>
    <w:rsid w:val="00881048"/>
    <w:rsid w:val="00882539"/>
    <w:rsid w:val="00882D7B"/>
    <w:rsid w:val="008836D3"/>
    <w:rsid w:val="00884771"/>
    <w:rsid w:val="008854DE"/>
    <w:rsid w:val="008877E7"/>
    <w:rsid w:val="00890919"/>
    <w:rsid w:val="0089153B"/>
    <w:rsid w:val="00892514"/>
    <w:rsid w:val="00892694"/>
    <w:rsid w:val="00892743"/>
    <w:rsid w:val="00892BD7"/>
    <w:rsid w:val="0089331F"/>
    <w:rsid w:val="00896C42"/>
    <w:rsid w:val="008A14F3"/>
    <w:rsid w:val="008A1942"/>
    <w:rsid w:val="008A4327"/>
    <w:rsid w:val="008A4CCE"/>
    <w:rsid w:val="008A5613"/>
    <w:rsid w:val="008A662F"/>
    <w:rsid w:val="008A6E76"/>
    <w:rsid w:val="008B090A"/>
    <w:rsid w:val="008B0B6B"/>
    <w:rsid w:val="008B1046"/>
    <w:rsid w:val="008B26D1"/>
    <w:rsid w:val="008B41A1"/>
    <w:rsid w:val="008B4994"/>
    <w:rsid w:val="008B687B"/>
    <w:rsid w:val="008B73BF"/>
    <w:rsid w:val="008B793C"/>
    <w:rsid w:val="008C146F"/>
    <w:rsid w:val="008C1C41"/>
    <w:rsid w:val="008C3341"/>
    <w:rsid w:val="008C3716"/>
    <w:rsid w:val="008C4156"/>
    <w:rsid w:val="008C5129"/>
    <w:rsid w:val="008C6A2E"/>
    <w:rsid w:val="008C7591"/>
    <w:rsid w:val="008C7E64"/>
    <w:rsid w:val="008D0C41"/>
    <w:rsid w:val="008D168F"/>
    <w:rsid w:val="008D5289"/>
    <w:rsid w:val="008D6CA1"/>
    <w:rsid w:val="008E00EB"/>
    <w:rsid w:val="008E026C"/>
    <w:rsid w:val="008E168A"/>
    <w:rsid w:val="008E1F57"/>
    <w:rsid w:val="008E2B17"/>
    <w:rsid w:val="008E4AE6"/>
    <w:rsid w:val="008E54D6"/>
    <w:rsid w:val="008E5897"/>
    <w:rsid w:val="008E6894"/>
    <w:rsid w:val="008E721E"/>
    <w:rsid w:val="008F14AA"/>
    <w:rsid w:val="008F18D3"/>
    <w:rsid w:val="008F1F0D"/>
    <w:rsid w:val="008F2896"/>
    <w:rsid w:val="008F6823"/>
    <w:rsid w:val="008F79D3"/>
    <w:rsid w:val="00900A19"/>
    <w:rsid w:val="00901090"/>
    <w:rsid w:val="009027EA"/>
    <w:rsid w:val="00903F92"/>
    <w:rsid w:val="00905264"/>
    <w:rsid w:val="00906C0A"/>
    <w:rsid w:val="00907273"/>
    <w:rsid w:val="00911DAE"/>
    <w:rsid w:val="0091270C"/>
    <w:rsid w:val="00914AD8"/>
    <w:rsid w:val="009162EC"/>
    <w:rsid w:val="009163AA"/>
    <w:rsid w:val="009203E4"/>
    <w:rsid w:val="0092067F"/>
    <w:rsid w:val="00920C6F"/>
    <w:rsid w:val="00922338"/>
    <w:rsid w:val="00922431"/>
    <w:rsid w:val="00923291"/>
    <w:rsid w:val="009234AD"/>
    <w:rsid w:val="00924018"/>
    <w:rsid w:val="0092738D"/>
    <w:rsid w:val="00927824"/>
    <w:rsid w:val="009300AB"/>
    <w:rsid w:val="00933EB0"/>
    <w:rsid w:val="0093545D"/>
    <w:rsid w:val="009369F4"/>
    <w:rsid w:val="00936AD1"/>
    <w:rsid w:val="00937008"/>
    <w:rsid w:val="00940B8C"/>
    <w:rsid w:val="00940BB4"/>
    <w:rsid w:val="0094112E"/>
    <w:rsid w:val="00941864"/>
    <w:rsid w:val="0094263F"/>
    <w:rsid w:val="00943D41"/>
    <w:rsid w:val="00946B7F"/>
    <w:rsid w:val="00946C98"/>
    <w:rsid w:val="009478D8"/>
    <w:rsid w:val="009500A7"/>
    <w:rsid w:val="0095096A"/>
    <w:rsid w:val="00950AA8"/>
    <w:rsid w:val="00952166"/>
    <w:rsid w:val="00955905"/>
    <w:rsid w:val="00956D2F"/>
    <w:rsid w:val="0096091C"/>
    <w:rsid w:val="00963DAF"/>
    <w:rsid w:val="0096432D"/>
    <w:rsid w:val="00965C66"/>
    <w:rsid w:val="00966A3C"/>
    <w:rsid w:val="00971BFA"/>
    <w:rsid w:val="00972033"/>
    <w:rsid w:val="00972589"/>
    <w:rsid w:val="00973EDD"/>
    <w:rsid w:val="00974E26"/>
    <w:rsid w:val="009762AC"/>
    <w:rsid w:val="009770C8"/>
    <w:rsid w:val="009777E8"/>
    <w:rsid w:val="00977C04"/>
    <w:rsid w:val="00980345"/>
    <w:rsid w:val="00980999"/>
    <w:rsid w:val="00981342"/>
    <w:rsid w:val="009834AC"/>
    <w:rsid w:val="009845EC"/>
    <w:rsid w:val="00984E20"/>
    <w:rsid w:val="00984E84"/>
    <w:rsid w:val="00986690"/>
    <w:rsid w:val="00987EF7"/>
    <w:rsid w:val="009907C7"/>
    <w:rsid w:val="009909BE"/>
    <w:rsid w:val="009928EE"/>
    <w:rsid w:val="00993D19"/>
    <w:rsid w:val="00994C9C"/>
    <w:rsid w:val="00994E5F"/>
    <w:rsid w:val="009972C7"/>
    <w:rsid w:val="00997B2E"/>
    <w:rsid w:val="009A011E"/>
    <w:rsid w:val="009A1898"/>
    <w:rsid w:val="009A5410"/>
    <w:rsid w:val="009A6243"/>
    <w:rsid w:val="009B1570"/>
    <w:rsid w:val="009B1BF1"/>
    <w:rsid w:val="009B4B04"/>
    <w:rsid w:val="009B541A"/>
    <w:rsid w:val="009B55B1"/>
    <w:rsid w:val="009B5980"/>
    <w:rsid w:val="009B636B"/>
    <w:rsid w:val="009B732D"/>
    <w:rsid w:val="009B7B2C"/>
    <w:rsid w:val="009C0FCB"/>
    <w:rsid w:val="009C1140"/>
    <w:rsid w:val="009C2280"/>
    <w:rsid w:val="009C4A3C"/>
    <w:rsid w:val="009C4AE3"/>
    <w:rsid w:val="009C4B08"/>
    <w:rsid w:val="009C5CED"/>
    <w:rsid w:val="009C7A2C"/>
    <w:rsid w:val="009D144B"/>
    <w:rsid w:val="009D264F"/>
    <w:rsid w:val="009D29EA"/>
    <w:rsid w:val="009D3AF9"/>
    <w:rsid w:val="009D3EE9"/>
    <w:rsid w:val="009D4CBD"/>
    <w:rsid w:val="009D4D0C"/>
    <w:rsid w:val="009E0014"/>
    <w:rsid w:val="009E2856"/>
    <w:rsid w:val="009E2D54"/>
    <w:rsid w:val="009E3DF9"/>
    <w:rsid w:val="009E5A98"/>
    <w:rsid w:val="009E759D"/>
    <w:rsid w:val="009F070F"/>
    <w:rsid w:val="009F0C89"/>
    <w:rsid w:val="009F6950"/>
    <w:rsid w:val="00A01A6A"/>
    <w:rsid w:val="00A02BBC"/>
    <w:rsid w:val="00A041A0"/>
    <w:rsid w:val="00A07F00"/>
    <w:rsid w:val="00A10858"/>
    <w:rsid w:val="00A11BC7"/>
    <w:rsid w:val="00A122B7"/>
    <w:rsid w:val="00A14F07"/>
    <w:rsid w:val="00A15778"/>
    <w:rsid w:val="00A158A6"/>
    <w:rsid w:val="00A15DF1"/>
    <w:rsid w:val="00A173AA"/>
    <w:rsid w:val="00A22982"/>
    <w:rsid w:val="00A24C33"/>
    <w:rsid w:val="00A257D6"/>
    <w:rsid w:val="00A26107"/>
    <w:rsid w:val="00A27F63"/>
    <w:rsid w:val="00A30B7D"/>
    <w:rsid w:val="00A31B0E"/>
    <w:rsid w:val="00A32534"/>
    <w:rsid w:val="00A32F42"/>
    <w:rsid w:val="00A34970"/>
    <w:rsid w:val="00A357A3"/>
    <w:rsid w:val="00A4060B"/>
    <w:rsid w:val="00A41E90"/>
    <w:rsid w:val="00A428DB"/>
    <w:rsid w:val="00A4449A"/>
    <w:rsid w:val="00A45987"/>
    <w:rsid w:val="00A46224"/>
    <w:rsid w:val="00A46356"/>
    <w:rsid w:val="00A51234"/>
    <w:rsid w:val="00A520C5"/>
    <w:rsid w:val="00A53CC4"/>
    <w:rsid w:val="00A5683C"/>
    <w:rsid w:val="00A61816"/>
    <w:rsid w:val="00A62352"/>
    <w:rsid w:val="00A628C0"/>
    <w:rsid w:val="00A63668"/>
    <w:rsid w:val="00A64C86"/>
    <w:rsid w:val="00A64D8C"/>
    <w:rsid w:val="00A64E4F"/>
    <w:rsid w:val="00A6776E"/>
    <w:rsid w:val="00A67FEF"/>
    <w:rsid w:val="00A705D4"/>
    <w:rsid w:val="00A7089F"/>
    <w:rsid w:val="00A70C30"/>
    <w:rsid w:val="00A74040"/>
    <w:rsid w:val="00A74E97"/>
    <w:rsid w:val="00A75E05"/>
    <w:rsid w:val="00A764F9"/>
    <w:rsid w:val="00A8395A"/>
    <w:rsid w:val="00A84561"/>
    <w:rsid w:val="00A854FE"/>
    <w:rsid w:val="00A85E6A"/>
    <w:rsid w:val="00A9161D"/>
    <w:rsid w:val="00A91A15"/>
    <w:rsid w:val="00A91F7B"/>
    <w:rsid w:val="00A945D2"/>
    <w:rsid w:val="00A9473F"/>
    <w:rsid w:val="00A96A57"/>
    <w:rsid w:val="00A97400"/>
    <w:rsid w:val="00AA113A"/>
    <w:rsid w:val="00AA1CE6"/>
    <w:rsid w:val="00AA33F2"/>
    <w:rsid w:val="00AA3766"/>
    <w:rsid w:val="00AA44D1"/>
    <w:rsid w:val="00AA535E"/>
    <w:rsid w:val="00AA583A"/>
    <w:rsid w:val="00AA5B98"/>
    <w:rsid w:val="00AA626B"/>
    <w:rsid w:val="00AA6D89"/>
    <w:rsid w:val="00AA7302"/>
    <w:rsid w:val="00AA7744"/>
    <w:rsid w:val="00AB01AE"/>
    <w:rsid w:val="00AB598D"/>
    <w:rsid w:val="00AB5B57"/>
    <w:rsid w:val="00AB5CC7"/>
    <w:rsid w:val="00AB7142"/>
    <w:rsid w:val="00AB7853"/>
    <w:rsid w:val="00AC09CD"/>
    <w:rsid w:val="00AC1981"/>
    <w:rsid w:val="00AC1CF1"/>
    <w:rsid w:val="00AC215A"/>
    <w:rsid w:val="00AC5FFC"/>
    <w:rsid w:val="00AC64FD"/>
    <w:rsid w:val="00AD03D3"/>
    <w:rsid w:val="00AD0568"/>
    <w:rsid w:val="00AD14B2"/>
    <w:rsid w:val="00AD2030"/>
    <w:rsid w:val="00AD240A"/>
    <w:rsid w:val="00AD39DC"/>
    <w:rsid w:val="00AD444D"/>
    <w:rsid w:val="00AD4AE8"/>
    <w:rsid w:val="00AD51D7"/>
    <w:rsid w:val="00AD698F"/>
    <w:rsid w:val="00AD6AB8"/>
    <w:rsid w:val="00AD6BD3"/>
    <w:rsid w:val="00AE10DD"/>
    <w:rsid w:val="00AE1328"/>
    <w:rsid w:val="00AE3FA1"/>
    <w:rsid w:val="00AE3FA7"/>
    <w:rsid w:val="00AE4922"/>
    <w:rsid w:val="00AE5B59"/>
    <w:rsid w:val="00AE5C3C"/>
    <w:rsid w:val="00AE6DAF"/>
    <w:rsid w:val="00AE787A"/>
    <w:rsid w:val="00AE78AA"/>
    <w:rsid w:val="00AF0138"/>
    <w:rsid w:val="00AF3E31"/>
    <w:rsid w:val="00AF45F8"/>
    <w:rsid w:val="00AF5BC9"/>
    <w:rsid w:val="00AF6209"/>
    <w:rsid w:val="00AF7278"/>
    <w:rsid w:val="00AF737B"/>
    <w:rsid w:val="00AF75C3"/>
    <w:rsid w:val="00B006D0"/>
    <w:rsid w:val="00B035D9"/>
    <w:rsid w:val="00B0392E"/>
    <w:rsid w:val="00B04FE1"/>
    <w:rsid w:val="00B05197"/>
    <w:rsid w:val="00B061B6"/>
    <w:rsid w:val="00B12106"/>
    <w:rsid w:val="00B14AC6"/>
    <w:rsid w:val="00B14E50"/>
    <w:rsid w:val="00B179A3"/>
    <w:rsid w:val="00B204EA"/>
    <w:rsid w:val="00B2093C"/>
    <w:rsid w:val="00B20ACE"/>
    <w:rsid w:val="00B20EAA"/>
    <w:rsid w:val="00B20F6E"/>
    <w:rsid w:val="00B20FB0"/>
    <w:rsid w:val="00B21791"/>
    <w:rsid w:val="00B2204E"/>
    <w:rsid w:val="00B22E8C"/>
    <w:rsid w:val="00B24085"/>
    <w:rsid w:val="00B27800"/>
    <w:rsid w:val="00B27C84"/>
    <w:rsid w:val="00B30049"/>
    <w:rsid w:val="00B32A70"/>
    <w:rsid w:val="00B33945"/>
    <w:rsid w:val="00B3447F"/>
    <w:rsid w:val="00B34577"/>
    <w:rsid w:val="00B34B5F"/>
    <w:rsid w:val="00B37614"/>
    <w:rsid w:val="00B403A7"/>
    <w:rsid w:val="00B41E7F"/>
    <w:rsid w:val="00B421CF"/>
    <w:rsid w:val="00B4780A"/>
    <w:rsid w:val="00B5096C"/>
    <w:rsid w:val="00B50FC6"/>
    <w:rsid w:val="00B5114F"/>
    <w:rsid w:val="00B514C4"/>
    <w:rsid w:val="00B514F9"/>
    <w:rsid w:val="00B51901"/>
    <w:rsid w:val="00B51EFA"/>
    <w:rsid w:val="00B56287"/>
    <w:rsid w:val="00B62447"/>
    <w:rsid w:val="00B644BC"/>
    <w:rsid w:val="00B64B2C"/>
    <w:rsid w:val="00B64E6E"/>
    <w:rsid w:val="00B65946"/>
    <w:rsid w:val="00B6644F"/>
    <w:rsid w:val="00B675AC"/>
    <w:rsid w:val="00B67A85"/>
    <w:rsid w:val="00B716C7"/>
    <w:rsid w:val="00B71A69"/>
    <w:rsid w:val="00B74142"/>
    <w:rsid w:val="00B744C5"/>
    <w:rsid w:val="00B7530E"/>
    <w:rsid w:val="00B76678"/>
    <w:rsid w:val="00B80EE0"/>
    <w:rsid w:val="00B81C08"/>
    <w:rsid w:val="00B840EF"/>
    <w:rsid w:val="00B842D7"/>
    <w:rsid w:val="00B850AB"/>
    <w:rsid w:val="00B863D6"/>
    <w:rsid w:val="00B8780C"/>
    <w:rsid w:val="00B92146"/>
    <w:rsid w:val="00B92E42"/>
    <w:rsid w:val="00B95F1D"/>
    <w:rsid w:val="00B96948"/>
    <w:rsid w:val="00BA09F1"/>
    <w:rsid w:val="00BA102B"/>
    <w:rsid w:val="00BA2196"/>
    <w:rsid w:val="00BA4145"/>
    <w:rsid w:val="00BA48DB"/>
    <w:rsid w:val="00BA6D66"/>
    <w:rsid w:val="00BB1716"/>
    <w:rsid w:val="00BB214D"/>
    <w:rsid w:val="00BB3C2E"/>
    <w:rsid w:val="00BB3CD6"/>
    <w:rsid w:val="00BB49DB"/>
    <w:rsid w:val="00BB689D"/>
    <w:rsid w:val="00BB699F"/>
    <w:rsid w:val="00BC12E3"/>
    <w:rsid w:val="00BC2344"/>
    <w:rsid w:val="00BC26E6"/>
    <w:rsid w:val="00BC345E"/>
    <w:rsid w:val="00BC36A5"/>
    <w:rsid w:val="00BC4941"/>
    <w:rsid w:val="00BC52D7"/>
    <w:rsid w:val="00BC7846"/>
    <w:rsid w:val="00BD1252"/>
    <w:rsid w:val="00BD2E93"/>
    <w:rsid w:val="00BD37E4"/>
    <w:rsid w:val="00BD4B59"/>
    <w:rsid w:val="00BD52E1"/>
    <w:rsid w:val="00BD5A99"/>
    <w:rsid w:val="00BD71B9"/>
    <w:rsid w:val="00BD731A"/>
    <w:rsid w:val="00BD7323"/>
    <w:rsid w:val="00BD7F90"/>
    <w:rsid w:val="00BE10D2"/>
    <w:rsid w:val="00BE1B29"/>
    <w:rsid w:val="00BE2950"/>
    <w:rsid w:val="00BE395F"/>
    <w:rsid w:val="00BE5ACC"/>
    <w:rsid w:val="00BF0130"/>
    <w:rsid w:val="00BF3A58"/>
    <w:rsid w:val="00BF4B9E"/>
    <w:rsid w:val="00BF4E06"/>
    <w:rsid w:val="00C01088"/>
    <w:rsid w:val="00C01C54"/>
    <w:rsid w:val="00C02A58"/>
    <w:rsid w:val="00C03023"/>
    <w:rsid w:val="00C04295"/>
    <w:rsid w:val="00C11015"/>
    <w:rsid w:val="00C11BF6"/>
    <w:rsid w:val="00C12C13"/>
    <w:rsid w:val="00C12C18"/>
    <w:rsid w:val="00C130A0"/>
    <w:rsid w:val="00C134D9"/>
    <w:rsid w:val="00C157AE"/>
    <w:rsid w:val="00C15DFD"/>
    <w:rsid w:val="00C175B8"/>
    <w:rsid w:val="00C176E3"/>
    <w:rsid w:val="00C205FB"/>
    <w:rsid w:val="00C2162E"/>
    <w:rsid w:val="00C22100"/>
    <w:rsid w:val="00C22196"/>
    <w:rsid w:val="00C22763"/>
    <w:rsid w:val="00C2386F"/>
    <w:rsid w:val="00C24CB3"/>
    <w:rsid w:val="00C25446"/>
    <w:rsid w:val="00C2707A"/>
    <w:rsid w:val="00C273A1"/>
    <w:rsid w:val="00C279DC"/>
    <w:rsid w:val="00C312D5"/>
    <w:rsid w:val="00C324E6"/>
    <w:rsid w:val="00C32A26"/>
    <w:rsid w:val="00C3663F"/>
    <w:rsid w:val="00C400BB"/>
    <w:rsid w:val="00C4204F"/>
    <w:rsid w:val="00C42A42"/>
    <w:rsid w:val="00C42D89"/>
    <w:rsid w:val="00C434C8"/>
    <w:rsid w:val="00C43D4D"/>
    <w:rsid w:val="00C465D4"/>
    <w:rsid w:val="00C46D02"/>
    <w:rsid w:val="00C4797E"/>
    <w:rsid w:val="00C50BDA"/>
    <w:rsid w:val="00C516C4"/>
    <w:rsid w:val="00C516EC"/>
    <w:rsid w:val="00C51DFF"/>
    <w:rsid w:val="00C53074"/>
    <w:rsid w:val="00C560EB"/>
    <w:rsid w:val="00C573DB"/>
    <w:rsid w:val="00C5756F"/>
    <w:rsid w:val="00C6107C"/>
    <w:rsid w:val="00C62886"/>
    <w:rsid w:val="00C62D73"/>
    <w:rsid w:val="00C6397B"/>
    <w:rsid w:val="00C641F6"/>
    <w:rsid w:val="00C65E43"/>
    <w:rsid w:val="00C663A1"/>
    <w:rsid w:val="00C6667B"/>
    <w:rsid w:val="00C66789"/>
    <w:rsid w:val="00C72A49"/>
    <w:rsid w:val="00C763A9"/>
    <w:rsid w:val="00C8077F"/>
    <w:rsid w:val="00C83F26"/>
    <w:rsid w:val="00C8457C"/>
    <w:rsid w:val="00C84E47"/>
    <w:rsid w:val="00C86567"/>
    <w:rsid w:val="00C871D9"/>
    <w:rsid w:val="00C92090"/>
    <w:rsid w:val="00C937DB"/>
    <w:rsid w:val="00C946EE"/>
    <w:rsid w:val="00C94951"/>
    <w:rsid w:val="00C95379"/>
    <w:rsid w:val="00C955EC"/>
    <w:rsid w:val="00C9588F"/>
    <w:rsid w:val="00C9614A"/>
    <w:rsid w:val="00C96B37"/>
    <w:rsid w:val="00CA15D4"/>
    <w:rsid w:val="00CA53B0"/>
    <w:rsid w:val="00CA5433"/>
    <w:rsid w:val="00CA7736"/>
    <w:rsid w:val="00CA7B12"/>
    <w:rsid w:val="00CB0B97"/>
    <w:rsid w:val="00CB15D5"/>
    <w:rsid w:val="00CB2D80"/>
    <w:rsid w:val="00CB5745"/>
    <w:rsid w:val="00CB7B9F"/>
    <w:rsid w:val="00CC0BE1"/>
    <w:rsid w:val="00CC20B9"/>
    <w:rsid w:val="00CC211F"/>
    <w:rsid w:val="00CC22A3"/>
    <w:rsid w:val="00CC2895"/>
    <w:rsid w:val="00CC3D96"/>
    <w:rsid w:val="00CC5044"/>
    <w:rsid w:val="00CC591C"/>
    <w:rsid w:val="00CC5E74"/>
    <w:rsid w:val="00CC6132"/>
    <w:rsid w:val="00CC6617"/>
    <w:rsid w:val="00CC6DDA"/>
    <w:rsid w:val="00CC6FE3"/>
    <w:rsid w:val="00CC73A1"/>
    <w:rsid w:val="00CC7A4B"/>
    <w:rsid w:val="00CD17B0"/>
    <w:rsid w:val="00CD1CD3"/>
    <w:rsid w:val="00CD2399"/>
    <w:rsid w:val="00CD24A8"/>
    <w:rsid w:val="00CD44EB"/>
    <w:rsid w:val="00CD5775"/>
    <w:rsid w:val="00CD60FE"/>
    <w:rsid w:val="00CD6995"/>
    <w:rsid w:val="00CD7D6D"/>
    <w:rsid w:val="00CE0402"/>
    <w:rsid w:val="00CE04C9"/>
    <w:rsid w:val="00CE1B27"/>
    <w:rsid w:val="00CE2335"/>
    <w:rsid w:val="00CE3656"/>
    <w:rsid w:val="00CE37AE"/>
    <w:rsid w:val="00CF0372"/>
    <w:rsid w:val="00CF09D5"/>
    <w:rsid w:val="00CF1BB1"/>
    <w:rsid w:val="00CF4E32"/>
    <w:rsid w:val="00CF4FA4"/>
    <w:rsid w:val="00D01F93"/>
    <w:rsid w:val="00D02502"/>
    <w:rsid w:val="00D02A7E"/>
    <w:rsid w:val="00D141F5"/>
    <w:rsid w:val="00D1523D"/>
    <w:rsid w:val="00D16DF4"/>
    <w:rsid w:val="00D17673"/>
    <w:rsid w:val="00D218B8"/>
    <w:rsid w:val="00D24A71"/>
    <w:rsid w:val="00D25B70"/>
    <w:rsid w:val="00D2654B"/>
    <w:rsid w:val="00D27825"/>
    <w:rsid w:val="00D3041C"/>
    <w:rsid w:val="00D3072E"/>
    <w:rsid w:val="00D32377"/>
    <w:rsid w:val="00D349DA"/>
    <w:rsid w:val="00D35498"/>
    <w:rsid w:val="00D35833"/>
    <w:rsid w:val="00D3691C"/>
    <w:rsid w:val="00D410CB"/>
    <w:rsid w:val="00D44E47"/>
    <w:rsid w:val="00D45ECF"/>
    <w:rsid w:val="00D46D78"/>
    <w:rsid w:val="00D478DF"/>
    <w:rsid w:val="00D50E5E"/>
    <w:rsid w:val="00D51A93"/>
    <w:rsid w:val="00D52364"/>
    <w:rsid w:val="00D52FB4"/>
    <w:rsid w:val="00D53CFF"/>
    <w:rsid w:val="00D551FD"/>
    <w:rsid w:val="00D564A7"/>
    <w:rsid w:val="00D57BA6"/>
    <w:rsid w:val="00D6117C"/>
    <w:rsid w:val="00D6124D"/>
    <w:rsid w:val="00D6174C"/>
    <w:rsid w:val="00D61A9A"/>
    <w:rsid w:val="00D61FD0"/>
    <w:rsid w:val="00D6242F"/>
    <w:rsid w:val="00D6377E"/>
    <w:rsid w:val="00D6473D"/>
    <w:rsid w:val="00D67499"/>
    <w:rsid w:val="00D674CE"/>
    <w:rsid w:val="00D7303C"/>
    <w:rsid w:val="00D736C7"/>
    <w:rsid w:val="00D765D0"/>
    <w:rsid w:val="00D76CF8"/>
    <w:rsid w:val="00D773D4"/>
    <w:rsid w:val="00D77972"/>
    <w:rsid w:val="00D847D2"/>
    <w:rsid w:val="00D84D9B"/>
    <w:rsid w:val="00D84E35"/>
    <w:rsid w:val="00D91058"/>
    <w:rsid w:val="00D912BB"/>
    <w:rsid w:val="00D927D4"/>
    <w:rsid w:val="00D930F1"/>
    <w:rsid w:val="00D93523"/>
    <w:rsid w:val="00D93817"/>
    <w:rsid w:val="00D93BA8"/>
    <w:rsid w:val="00D9437D"/>
    <w:rsid w:val="00DA0086"/>
    <w:rsid w:val="00DA13BF"/>
    <w:rsid w:val="00DA1726"/>
    <w:rsid w:val="00DA1A26"/>
    <w:rsid w:val="00DA23B9"/>
    <w:rsid w:val="00DA2BA0"/>
    <w:rsid w:val="00DA3A7B"/>
    <w:rsid w:val="00DA43EF"/>
    <w:rsid w:val="00DA4BF3"/>
    <w:rsid w:val="00DA614A"/>
    <w:rsid w:val="00DA7BE9"/>
    <w:rsid w:val="00DB14E7"/>
    <w:rsid w:val="00DB194F"/>
    <w:rsid w:val="00DB3E5A"/>
    <w:rsid w:val="00DB4151"/>
    <w:rsid w:val="00DB5A25"/>
    <w:rsid w:val="00DB60B8"/>
    <w:rsid w:val="00DC0F4A"/>
    <w:rsid w:val="00DC2FB5"/>
    <w:rsid w:val="00DC33D9"/>
    <w:rsid w:val="00DC4F02"/>
    <w:rsid w:val="00DC56F1"/>
    <w:rsid w:val="00DD073E"/>
    <w:rsid w:val="00DD0FB5"/>
    <w:rsid w:val="00DD1396"/>
    <w:rsid w:val="00DD144E"/>
    <w:rsid w:val="00DD36D4"/>
    <w:rsid w:val="00DD3ED1"/>
    <w:rsid w:val="00DD595E"/>
    <w:rsid w:val="00DD7C7B"/>
    <w:rsid w:val="00DD7FA9"/>
    <w:rsid w:val="00DE0925"/>
    <w:rsid w:val="00DE339E"/>
    <w:rsid w:val="00DE5243"/>
    <w:rsid w:val="00DE52B0"/>
    <w:rsid w:val="00DE5CAC"/>
    <w:rsid w:val="00DE66BD"/>
    <w:rsid w:val="00DE6998"/>
    <w:rsid w:val="00DE70C0"/>
    <w:rsid w:val="00DE7642"/>
    <w:rsid w:val="00DF0673"/>
    <w:rsid w:val="00DF406A"/>
    <w:rsid w:val="00DF424B"/>
    <w:rsid w:val="00DF47A8"/>
    <w:rsid w:val="00DF4FD4"/>
    <w:rsid w:val="00DF559F"/>
    <w:rsid w:val="00DF6365"/>
    <w:rsid w:val="00DF79BC"/>
    <w:rsid w:val="00DF7AF9"/>
    <w:rsid w:val="00DF7D63"/>
    <w:rsid w:val="00E00F94"/>
    <w:rsid w:val="00E019FF"/>
    <w:rsid w:val="00E02735"/>
    <w:rsid w:val="00E03414"/>
    <w:rsid w:val="00E0435B"/>
    <w:rsid w:val="00E0480D"/>
    <w:rsid w:val="00E054E3"/>
    <w:rsid w:val="00E07E16"/>
    <w:rsid w:val="00E11FC7"/>
    <w:rsid w:val="00E1203C"/>
    <w:rsid w:val="00E12BC8"/>
    <w:rsid w:val="00E130FD"/>
    <w:rsid w:val="00E13EF5"/>
    <w:rsid w:val="00E1595E"/>
    <w:rsid w:val="00E15B5D"/>
    <w:rsid w:val="00E16667"/>
    <w:rsid w:val="00E16CDE"/>
    <w:rsid w:val="00E17515"/>
    <w:rsid w:val="00E20025"/>
    <w:rsid w:val="00E20376"/>
    <w:rsid w:val="00E20AB3"/>
    <w:rsid w:val="00E216D2"/>
    <w:rsid w:val="00E2170D"/>
    <w:rsid w:val="00E22B74"/>
    <w:rsid w:val="00E24617"/>
    <w:rsid w:val="00E2510A"/>
    <w:rsid w:val="00E26727"/>
    <w:rsid w:val="00E300BB"/>
    <w:rsid w:val="00E36428"/>
    <w:rsid w:val="00E37814"/>
    <w:rsid w:val="00E37896"/>
    <w:rsid w:val="00E37AC9"/>
    <w:rsid w:val="00E40CDB"/>
    <w:rsid w:val="00E416E5"/>
    <w:rsid w:val="00E41C11"/>
    <w:rsid w:val="00E45B81"/>
    <w:rsid w:val="00E46DB9"/>
    <w:rsid w:val="00E47B40"/>
    <w:rsid w:val="00E50D4D"/>
    <w:rsid w:val="00E52175"/>
    <w:rsid w:val="00E536F7"/>
    <w:rsid w:val="00E54A16"/>
    <w:rsid w:val="00E562A3"/>
    <w:rsid w:val="00E56368"/>
    <w:rsid w:val="00E56ED1"/>
    <w:rsid w:val="00E57E7A"/>
    <w:rsid w:val="00E61BEB"/>
    <w:rsid w:val="00E6213F"/>
    <w:rsid w:val="00E64F8A"/>
    <w:rsid w:val="00E65BD3"/>
    <w:rsid w:val="00E70662"/>
    <w:rsid w:val="00E71B7D"/>
    <w:rsid w:val="00E72D89"/>
    <w:rsid w:val="00E738E3"/>
    <w:rsid w:val="00E73CAF"/>
    <w:rsid w:val="00E745F4"/>
    <w:rsid w:val="00E770C7"/>
    <w:rsid w:val="00E7754D"/>
    <w:rsid w:val="00E820A8"/>
    <w:rsid w:val="00E82A5E"/>
    <w:rsid w:val="00E83687"/>
    <w:rsid w:val="00E83E24"/>
    <w:rsid w:val="00E83E87"/>
    <w:rsid w:val="00E841F7"/>
    <w:rsid w:val="00E84881"/>
    <w:rsid w:val="00E8580E"/>
    <w:rsid w:val="00E85861"/>
    <w:rsid w:val="00E878AC"/>
    <w:rsid w:val="00E87D3F"/>
    <w:rsid w:val="00E90A08"/>
    <w:rsid w:val="00E93917"/>
    <w:rsid w:val="00E95560"/>
    <w:rsid w:val="00E9561B"/>
    <w:rsid w:val="00E965D9"/>
    <w:rsid w:val="00EA1281"/>
    <w:rsid w:val="00EA5314"/>
    <w:rsid w:val="00EA61DC"/>
    <w:rsid w:val="00EA7264"/>
    <w:rsid w:val="00EA7A52"/>
    <w:rsid w:val="00EB073B"/>
    <w:rsid w:val="00EB23A7"/>
    <w:rsid w:val="00EB28D3"/>
    <w:rsid w:val="00EB2A35"/>
    <w:rsid w:val="00EB5635"/>
    <w:rsid w:val="00EB5C27"/>
    <w:rsid w:val="00EB6514"/>
    <w:rsid w:val="00EC03EB"/>
    <w:rsid w:val="00EC137A"/>
    <w:rsid w:val="00EC1974"/>
    <w:rsid w:val="00EC1B3F"/>
    <w:rsid w:val="00EC2E50"/>
    <w:rsid w:val="00EC3805"/>
    <w:rsid w:val="00EC39AF"/>
    <w:rsid w:val="00ED023F"/>
    <w:rsid w:val="00ED07B1"/>
    <w:rsid w:val="00ED0C0B"/>
    <w:rsid w:val="00ED0C39"/>
    <w:rsid w:val="00ED1411"/>
    <w:rsid w:val="00ED278C"/>
    <w:rsid w:val="00ED540E"/>
    <w:rsid w:val="00ED5DF7"/>
    <w:rsid w:val="00ED6A99"/>
    <w:rsid w:val="00ED75B5"/>
    <w:rsid w:val="00EE12D1"/>
    <w:rsid w:val="00EE1AD5"/>
    <w:rsid w:val="00EE2756"/>
    <w:rsid w:val="00EE5A69"/>
    <w:rsid w:val="00EE7FCD"/>
    <w:rsid w:val="00EF0CC8"/>
    <w:rsid w:val="00EF219A"/>
    <w:rsid w:val="00EF22CC"/>
    <w:rsid w:val="00EF28AB"/>
    <w:rsid w:val="00EF3439"/>
    <w:rsid w:val="00EF3A38"/>
    <w:rsid w:val="00EF50DB"/>
    <w:rsid w:val="00EF5296"/>
    <w:rsid w:val="00EF5607"/>
    <w:rsid w:val="00EF5983"/>
    <w:rsid w:val="00EF6976"/>
    <w:rsid w:val="00F00336"/>
    <w:rsid w:val="00F0051A"/>
    <w:rsid w:val="00F01700"/>
    <w:rsid w:val="00F0325F"/>
    <w:rsid w:val="00F03B64"/>
    <w:rsid w:val="00F055AC"/>
    <w:rsid w:val="00F06E54"/>
    <w:rsid w:val="00F102B0"/>
    <w:rsid w:val="00F12627"/>
    <w:rsid w:val="00F129CB"/>
    <w:rsid w:val="00F1396F"/>
    <w:rsid w:val="00F14756"/>
    <w:rsid w:val="00F15CBB"/>
    <w:rsid w:val="00F15D35"/>
    <w:rsid w:val="00F1789D"/>
    <w:rsid w:val="00F212DE"/>
    <w:rsid w:val="00F212F3"/>
    <w:rsid w:val="00F21D54"/>
    <w:rsid w:val="00F23259"/>
    <w:rsid w:val="00F23AFF"/>
    <w:rsid w:val="00F24681"/>
    <w:rsid w:val="00F2758F"/>
    <w:rsid w:val="00F302A1"/>
    <w:rsid w:val="00F319F4"/>
    <w:rsid w:val="00F31B6C"/>
    <w:rsid w:val="00F35DE2"/>
    <w:rsid w:val="00F36164"/>
    <w:rsid w:val="00F3664B"/>
    <w:rsid w:val="00F40580"/>
    <w:rsid w:val="00F41520"/>
    <w:rsid w:val="00F41919"/>
    <w:rsid w:val="00F43C36"/>
    <w:rsid w:val="00F455FC"/>
    <w:rsid w:val="00F457F3"/>
    <w:rsid w:val="00F45A85"/>
    <w:rsid w:val="00F509ED"/>
    <w:rsid w:val="00F52236"/>
    <w:rsid w:val="00F52944"/>
    <w:rsid w:val="00F530F8"/>
    <w:rsid w:val="00F53343"/>
    <w:rsid w:val="00F539B9"/>
    <w:rsid w:val="00F54339"/>
    <w:rsid w:val="00F549FD"/>
    <w:rsid w:val="00F5515D"/>
    <w:rsid w:val="00F557F1"/>
    <w:rsid w:val="00F55EFE"/>
    <w:rsid w:val="00F57490"/>
    <w:rsid w:val="00F57DA4"/>
    <w:rsid w:val="00F61986"/>
    <w:rsid w:val="00F62E63"/>
    <w:rsid w:val="00F63AC5"/>
    <w:rsid w:val="00F63DFF"/>
    <w:rsid w:val="00F641F9"/>
    <w:rsid w:val="00F64303"/>
    <w:rsid w:val="00F64386"/>
    <w:rsid w:val="00F64BEF"/>
    <w:rsid w:val="00F66E00"/>
    <w:rsid w:val="00F70A2C"/>
    <w:rsid w:val="00F71682"/>
    <w:rsid w:val="00F71E75"/>
    <w:rsid w:val="00F73C6C"/>
    <w:rsid w:val="00F74E5C"/>
    <w:rsid w:val="00F75AA3"/>
    <w:rsid w:val="00F75ACA"/>
    <w:rsid w:val="00F801DE"/>
    <w:rsid w:val="00F81CD2"/>
    <w:rsid w:val="00F82358"/>
    <w:rsid w:val="00F84262"/>
    <w:rsid w:val="00F84497"/>
    <w:rsid w:val="00F84AF7"/>
    <w:rsid w:val="00F8656A"/>
    <w:rsid w:val="00F86786"/>
    <w:rsid w:val="00F8785B"/>
    <w:rsid w:val="00F90227"/>
    <w:rsid w:val="00F902AE"/>
    <w:rsid w:val="00F908A5"/>
    <w:rsid w:val="00F90CDC"/>
    <w:rsid w:val="00F916EE"/>
    <w:rsid w:val="00F93E00"/>
    <w:rsid w:val="00F94728"/>
    <w:rsid w:val="00F97F40"/>
    <w:rsid w:val="00FA068E"/>
    <w:rsid w:val="00FA1761"/>
    <w:rsid w:val="00FA1F14"/>
    <w:rsid w:val="00FA2327"/>
    <w:rsid w:val="00FA4DD9"/>
    <w:rsid w:val="00FB0388"/>
    <w:rsid w:val="00FB28E2"/>
    <w:rsid w:val="00FB44AA"/>
    <w:rsid w:val="00FB6B08"/>
    <w:rsid w:val="00FB7ABA"/>
    <w:rsid w:val="00FC067E"/>
    <w:rsid w:val="00FC0E0A"/>
    <w:rsid w:val="00FC3B38"/>
    <w:rsid w:val="00FC589D"/>
    <w:rsid w:val="00FC756F"/>
    <w:rsid w:val="00FD09E8"/>
    <w:rsid w:val="00FD12AF"/>
    <w:rsid w:val="00FD1EA9"/>
    <w:rsid w:val="00FD2675"/>
    <w:rsid w:val="00FD417F"/>
    <w:rsid w:val="00FD6D02"/>
    <w:rsid w:val="00FD7E86"/>
    <w:rsid w:val="00FE0582"/>
    <w:rsid w:val="00FE1FBE"/>
    <w:rsid w:val="00FE2885"/>
    <w:rsid w:val="00FE3B62"/>
    <w:rsid w:val="00FE4705"/>
    <w:rsid w:val="00FE4874"/>
    <w:rsid w:val="00FE6DAC"/>
    <w:rsid w:val="00FE7888"/>
    <w:rsid w:val="00FF3492"/>
    <w:rsid w:val="00FF393B"/>
    <w:rsid w:val="00FF3AC6"/>
    <w:rsid w:val="00FF57EF"/>
    <w:rsid w:val="00FF5CFD"/>
    <w:rsid w:val="00FF738D"/>
    <w:rsid w:val="00FF7620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red">
      <v:stroke color="red" weight="1pt"/>
      <v:shadow type="perspective" color="none [1605]" opacity=".5" offset="1pt" offset2="-3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14164"/>
    <w:pPr>
      <w:spacing w:after="200" w:line="276" w:lineRule="auto"/>
    </w:pPr>
    <w:rPr>
      <w:rFonts w:ascii="Arial" w:eastAsia="Arial" w:hAnsi="Arial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rsid w:val="00814164"/>
    <w:pPr>
      <w:keepNext/>
      <w:numPr>
        <w:numId w:val="2"/>
      </w:num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Cs w:val="24"/>
      <w:lang w:eastAsia="pt-BR"/>
    </w:rPr>
  </w:style>
  <w:style w:type="paragraph" w:styleId="Ttulo2">
    <w:name w:val="heading 2"/>
    <w:basedOn w:val="Normal"/>
    <w:next w:val="Normal"/>
    <w:qFormat/>
    <w:rsid w:val="0081416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qFormat/>
    <w:rsid w:val="0081416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5">
    <w:name w:val="heading 5"/>
    <w:basedOn w:val="Normal"/>
    <w:next w:val="Normal"/>
    <w:uiPriority w:val="9"/>
    <w:qFormat/>
    <w:rsid w:val="0081416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uiPriority w:val="9"/>
    <w:qFormat/>
    <w:rsid w:val="0081416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453BAF"/>
    <w:pPr>
      <w:widowControl w:val="0"/>
      <w:spacing w:before="240" w:after="60" w:line="240" w:lineRule="atLeast"/>
      <w:outlineLvl w:val="6"/>
    </w:pPr>
    <w:rPr>
      <w:rFonts w:eastAsia="Times New Roman"/>
      <w:noProof/>
      <w:sz w:val="20"/>
      <w:szCs w:val="20"/>
    </w:rPr>
  </w:style>
  <w:style w:type="paragraph" w:styleId="Ttulo8">
    <w:name w:val="heading 8"/>
    <w:basedOn w:val="Normal"/>
    <w:next w:val="Normal"/>
    <w:uiPriority w:val="9"/>
    <w:qFormat/>
    <w:rsid w:val="00814164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453BAF"/>
    <w:pPr>
      <w:widowControl w:val="0"/>
      <w:spacing w:before="240" w:after="60" w:line="240" w:lineRule="atLeast"/>
      <w:outlineLvl w:val="8"/>
    </w:pPr>
    <w:rPr>
      <w:rFonts w:eastAsia="Times New Roman"/>
      <w:b/>
      <w:i/>
      <w:noProof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rsid w:val="00814164"/>
    <w:rPr>
      <w:rFonts w:ascii="Tahoma" w:eastAsia="Times New Roman" w:hAnsi="Tahoma" w:cs="Tahoma"/>
      <w:b/>
      <w:bCs/>
      <w:sz w:val="22"/>
      <w:szCs w:val="24"/>
    </w:rPr>
  </w:style>
  <w:style w:type="character" w:customStyle="1" w:styleId="Ttulo2Char">
    <w:name w:val="Título 2 Char"/>
    <w:rsid w:val="00814164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har">
    <w:name w:val="Título 3 Char"/>
    <w:rsid w:val="00814164"/>
    <w:rPr>
      <w:rFonts w:ascii="Cambria" w:eastAsia="Times New Roman" w:hAnsi="Cambria" w:cs="Times New Roman"/>
      <w:b/>
      <w:bCs/>
      <w:color w:val="4F81BD"/>
    </w:rPr>
  </w:style>
  <w:style w:type="character" w:customStyle="1" w:styleId="Ttulo5Char">
    <w:name w:val="Título 5 Char"/>
    <w:semiHidden/>
    <w:rsid w:val="00814164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semiHidden/>
    <w:rsid w:val="00814164"/>
    <w:rPr>
      <w:rFonts w:ascii="Cambria" w:eastAsia="Times New Roman" w:hAnsi="Cambria" w:cs="Times New Roman"/>
      <w:i/>
      <w:iCs/>
      <w:color w:val="243F60"/>
    </w:rPr>
  </w:style>
  <w:style w:type="paragraph" w:styleId="Cabealho">
    <w:name w:val="header"/>
    <w:basedOn w:val="Normal"/>
    <w:unhideWhenUsed/>
    <w:rsid w:val="00814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rsid w:val="00814164"/>
  </w:style>
  <w:style w:type="paragraph" w:styleId="Rodap">
    <w:name w:val="footer"/>
    <w:basedOn w:val="Normal"/>
    <w:unhideWhenUsed/>
    <w:rsid w:val="00814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rsid w:val="00814164"/>
  </w:style>
  <w:style w:type="paragraph" w:styleId="Textodebalo">
    <w:name w:val="Balloon Text"/>
    <w:basedOn w:val="Normal"/>
    <w:semiHidden/>
    <w:unhideWhenUsed/>
    <w:rsid w:val="0081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8141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14164"/>
    <w:pPr>
      <w:ind w:left="720"/>
      <w:contextualSpacing/>
    </w:pPr>
  </w:style>
  <w:style w:type="paragraph" w:styleId="Recuodecorpodetexto">
    <w:name w:val="Body Text Indent"/>
    <w:basedOn w:val="Normal"/>
    <w:semiHidden/>
    <w:unhideWhenUsed/>
    <w:rsid w:val="00814164"/>
    <w:pPr>
      <w:spacing w:after="120"/>
      <w:ind w:left="283"/>
    </w:pPr>
    <w:rPr>
      <w:rFonts w:ascii="Calibri" w:eastAsia="Calibri" w:hAnsi="Calibri"/>
    </w:rPr>
  </w:style>
  <w:style w:type="character" w:customStyle="1" w:styleId="RecuodecorpodetextoChar">
    <w:name w:val="Recuo de corpo de texto Char"/>
    <w:rsid w:val="00814164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qFormat/>
    <w:rsid w:val="00814164"/>
    <w:pPr>
      <w:keepLines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styleId="Remissivo2">
    <w:name w:val="index 2"/>
    <w:basedOn w:val="Normal"/>
    <w:next w:val="Normal"/>
    <w:autoRedefine/>
    <w:semiHidden/>
    <w:unhideWhenUsed/>
    <w:rsid w:val="00814164"/>
    <w:pPr>
      <w:spacing w:after="0" w:line="240" w:lineRule="auto"/>
      <w:ind w:left="440" w:hanging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56ABE"/>
    <w:pPr>
      <w:tabs>
        <w:tab w:val="left" w:pos="567"/>
        <w:tab w:val="right" w:leader="dot" w:pos="9771"/>
      </w:tabs>
      <w:spacing w:before="60" w:after="120" w:line="240" w:lineRule="auto"/>
    </w:pPr>
    <w:rPr>
      <w:rFonts w:cs="Arial"/>
      <w:b/>
      <w:noProof/>
    </w:rPr>
  </w:style>
  <w:style w:type="character" w:styleId="Hyperlink">
    <w:name w:val="Hyperlink"/>
    <w:uiPriority w:val="99"/>
    <w:unhideWhenUsed/>
    <w:rsid w:val="0081416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504EB"/>
    <w:pPr>
      <w:tabs>
        <w:tab w:val="left" w:pos="709"/>
        <w:tab w:val="right" w:leader="dot" w:pos="9771"/>
      </w:tabs>
      <w:spacing w:after="0" w:line="240" w:lineRule="auto"/>
      <w:ind w:left="709" w:hanging="709"/>
    </w:pPr>
    <w:rPr>
      <w:rFonts w:cs="Arial"/>
      <w:b/>
      <w:noProof/>
    </w:rPr>
  </w:style>
  <w:style w:type="paragraph" w:styleId="Sumrio3">
    <w:name w:val="toc 3"/>
    <w:basedOn w:val="Normal"/>
    <w:next w:val="Normal"/>
    <w:autoRedefine/>
    <w:semiHidden/>
    <w:unhideWhenUsed/>
    <w:qFormat/>
    <w:rsid w:val="00814164"/>
    <w:pPr>
      <w:tabs>
        <w:tab w:val="left" w:pos="709"/>
        <w:tab w:val="right" w:leader="dot" w:pos="9771"/>
      </w:tabs>
      <w:spacing w:before="100" w:after="100" w:line="240" w:lineRule="auto"/>
      <w:ind w:left="440" w:hanging="440"/>
    </w:pPr>
    <w:rPr>
      <w:rFonts w:ascii="Calibri" w:eastAsia="Times New Roman" w:hAnsi="Calibri"/>
    </w:rPr>
  </w:style>
  <w:style w:type="paragraph" w:styleId="Recuodecorpodetexto3">
    <w:name w:val="Body Text Indent 3"/>
    <w:basedOn w:val="Normal"/>
    <w:semiHidden/>
    <w:unhideWhenUsed/>
    <w:rsid w:val="00814164"/>
    <w:pPr>
      <w:spacing w:after="120"/>
      <w:ind w:left="283"/>
    </w:pPr>
    <w:rPr>
      <w:rFonts w:ascii="Calibri" w:eastAsia="Calibri" w:hAnsi="Calibri"/>
      <w:sz w:val="16"/>
      <w:szCs w:val="16"/>
    </w:rPr>
  </w:style>
  <w:style w:type="character" w:customStyle="1" w:styleId="Recuodecorpodetexto3Char">
    <w:name w:val="Recuo de corpo de texto 3 Char"/>
    <w:semiHidden/>
    <w:rsid w:val="00814164"/>
    <w:rPr>
      <w:sz w:val="16"/>
      <w:szCs w:val="16"/>
    </w:rPr>
  </w:style>
  <w:style w:type="paragraph" w:customStyle="1" w:styleId="SemEspaamento1">
    <w:name w:val="Sem Espaçamento1"/>
    <w:aliases w:val="Bullets"/>
    <w:qFormat/>
    <w:rsid w:val="0081416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aliases w:val="Bullets Char"/>
    <w:rsid w:val="00814164"/>
    <w:rPr>
      <w:rFonts w:eastAsia="Times New Roman"/>
      <w:sz w:val="22"/>
      <w:szCs w:val="22"/>
      <w:lang w:val="pt-BR" w:eastAsia="en-US" w:bidi="ar-SA"/>
    </w:rPr>
  </w:style>
  <w:style w:type="paragraph" w:styleId="MapadoDocumento">
    <w:name w:val="Document Map"/>
    <w:basedOn w:val="Normal"/>
    <w:semiHidden/>
    <w:unhideWhenUsed/>
    <w:rsid w:val="0081416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MapadoDocumentoChar">
    <w:name w:val="Mapa do Documento Char"/>
    <w:semiHidden/>
    <w:rsid w:val="008141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1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814164"/>
    <w:rPr>
      <w:b/>
      <w:bCs/>
    </w:rPr>
  </w:style>
  <w:style w:type="paragraph" w:styleId="Corpodetexto2">
    <w:name w:val="Body Text 2"/>
    <w:basedOn w:val="Normal"/>
    <w:semiHidden/>
    <w:rsid w:val="00814164"/>
    <w:pPr>
      <w:spacing w:after="0" w:line="240" w:lineRule="auto"/>
      <w:jc w:val="center"/>
    </w:pPr>
    <w:rPr>
      <w:rFonts w:eastAsia="Times New Roman"/>
      <w:sz w:val="16"/>
      <w:szCs w:val="24"/>
      <w:lang w:eastAsia="pt-BR"/>
    </w:rPr>
  </w:style>
  <w:style w:type="character" w:customStyle="1" w:styleId="Corpodetexto2Char">
    <w:name w:val="Corpo de texto 2 Char"/>
    <w:semiHidden/>
    <w:rsid w:val="00814164"/>
    <w:rPr>
      <w:rFonts w:ascii="Arial" w:eastAsia="Times New Roman" w:hAnsi="Arial" w:cs="Times New Roman"/>
      <w:sz w:val="16"/>
      <w:szCs w:val="24"/>
      <w:lang w:eastAsia="pt-BR"/>
    </w:rPr>
  </w:style>
  <w:style w:type="paragraph" w:styleId="Recuodecorpodetexto2">
    <w:name w:val="Body Text Indent 2"/>
    <w:basedOn w:val="Normal"/>
    <w:semiHidden/>
    <w:unhideWhenUsed/>
    <w:rsid w:val="00814164"/>
    <w:pPr>
      <w:spacing w:after="120" w:line="480" w:lineRule="auto"/>
      <w:ind w:left="283"/>
    </w:pPr>
    <w:rPr>
      <w:rFonts w:ascii="Calibri" w:eastAsia="Calibri" w:hAnsi="Calibri"/>
    </w:rPr>
  </w:style>
  <w:style w:type="character" w:customStyle="1" w:styleId="Recuodecorpodetexto2Char">
    <w:name w:val="Recuo de corpo de texto 2 Char"/>
    <w:basedOn w:val="Fontepargpadro"/>
    <w:semiHidden/>
    <w:rsid w:val="00814164"/>
  </w:style>
  <w:style w:type="paragraph" w:styleId="Corpodetexto3">
    <w:name w:val="Body Text 3"/>
    <w:basedOn w:val="Normal"/>
    <w:semiHidden/>
    <w:unhideWhenUsed/>
    <w:rsid w:val="00814164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Corpodetexto3Char">
    <w:name w:val="Corpo de texto 3 Char"/>
    <w:semiHidden/>
    <w:rsid w:val="00814164"/>
    <w:rPr>
      <w:sz w:val="16"/>
      <w:szCs w:val="16"/>
    </w:rPr>
  </w:style>
  <w:style w:type="paragraph" w:customStyle="1" w:styleId="StyleBodyTextLeftFirstline05">
    <w:name w:val="Style Body Text + Left First line:  05&quot;"/>
    <w:basedOn w:val="Corpodetexto"/>
    <w:autoRedefine/>
    <w:rsid w:val="00814164"/>
    <w:pPr>
      <w:spacing w:before="240" w:after="0" w:line="240" w:lineRule="auto"/>
      <w:ind w:firstLine="720"/>
    </w:pPr>
    <w:rPr>
      <w:rFonts w:ascii="Tahoma" w:eastAsia="Times New Roman" w:hAnsi="Tahoma" w:cs="Tahoma"/>
      <w:sz w:val="20"/>
      <w:szCs w:val="24"/>
    </w:rPr>
  </w:style>
  <w:style w:type="paragraph" w:styleId="Corpodetexto">
    <w:name w:val="Body Text"/>
    <w:basedOn w:val="Normal"/>
    <w:semiHidden/>
    <w:unhideWhenUsed/>
    <w:rsid w:val="00814164"/>
    <w:pPr>
      <w:spacing w:after="120"/>
    </w:pPr>
    <w:rPr>
      <w:rFonts w:ascii="Calibri" w:eastAsia="Calibri" w:hAnsi="Calibri"/>
    </w:rPr>
  </w:style>
  <w:style w:type="character" w:customStyle="1" w:styleId="CorpodetextoChar">
    <w:name w:val="Corpo de texto Char"/>
    <w:basedOn w:val="Fontepargpadro"/>
    <w:semiHidden/>
    <w:rsid w:val="00814164"/>
  </w:style>
  <w:style w:type="paragraph" w:customStyle="1" w:styleId="pargrafodalista0">
    <w:name w:val="pargrafodalista"/>
    <w:basedOn w:val="Normal"/>
    <w:rsid w:val="008F1F0D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8Char">
    <w:name w:val="Título 8 Char"/>
    <w:semiHidden/>
    <w:rsid w:val="0081416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rsid w:val="00814164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Default">
    <w:name w:val="Default"/>
    <w:basedOn w:val="Normal"/>
    <w:rsid w:val="00A428DB"/>
    <w:pPr>
      <w:autoSpaceDE w:val="0"/>
      <w:autoSpaceDN w:val="0"/>
      <w:spacing w:after="0" w:line="240" w:lineRule="auto"/>
    </w:pPr>
    <w:rPr>
      <w:rFonts w:eastAsia="Calibri" w:cs="Arial"/>
      <w:color w:val="00000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664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emFormatao">
    <w:name w:val="Plain Text"/>
    <w:basedOn w:val="Normal"/>
    <w:link w:val="TextosemFormataoChar"/>
    <w:uiPriority w:val="99"/>
    <w:unhideWhenUsed/>
    <w:rsid w:val="00765184"/>
    <w:pPr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rsid w:val="00765184"/>
    <w:rPr>
      <w:rFonts w:ascii="Courier New" w:hAnsi="Courier New" w:cs="Courier New"/>
      <w:lang w:eastAsia="en-US"/>
    </w:rPr>
  </w:style>
  <w:style w:type="character" w:customStyle="1" w:styleId="evandropereira">
    <w:name w:val="evandro.pereira"/>
    <w:semiHidden/>
    <w:rsid w:val="00F81CD2"/>
    <w:rPr>
      <w:rFonts w:ascii="Arial" w:hAnsi="Arial" w:cs="Arial"/>
      <w:color w:val="000000"/>
      <w:sz w:val="20"/>
    </w:rPr>
  </w:style>
  <w:style w:type="paragraph" w:customStyle="1" w:styleId="Paragrafos">
    <w:name w:val="Paragrafos"/>
    <w:basedOn w:val="Normal"/>
    <w:link w:val="ParagrafosChar"/>
    <w:qFormat/>
    <w:rsid w:val="00453BAF"/>
    <w:pPr>
      <w:keepNext/>
      <w:spacing w:after="0" w:line="360" w:lineRule="auto"/>
      <w:ind w:left="170"/>
      <w:jc w:val="both"/>
    </w:pPr>
    <w:rPr>
      <w:rFonts w:eastAsia="Calibri" w:cs="Arial"/>
      <w:noProof/>
      <w:sz w:val="24"/>
      <w:szCs w:val="24"/>
    </w:rPr>
  </w:style>
  <w:style w:type="character" w:customStyle="1" w:styleId="ParagrafosChar">
    <w:name w:val="Paragrafos Char"/>
    <w:link w:val="Paragrafos"/>
    <w:rsid w:val="00453BAF"/>
    <w:rPr>
      <w:rFonts w:ascii="Arial" w:hAnsi="Arial" w:cs="Arial"/>
      <w:noProof/>
      <w:sz w:val="24"/>
      <w:szCs w:val="24"/>
      <w:lang w:eastAsia="en-US"/>
    </w:rPr>
  </w:style>
  <w:style w:type="character" w:customStyle="1" w:styleId="Ttulo7Char">
    <w:name w:val="Título 7 Char"/>
    <w:link w:val="Ttulo7"/>
    <w:uiPriority w:val="9"/>
    <w:rsid w:val="00453BAF"/>
    <w:rPr>
      <w:rFonts w:ascii="Arial" w:eastAsia="Times New Roman" w:hAnsi="Arial"/>
      <w:noProof/>
      <w:lang w:eastAsia="en-US"/>
    </w:rPr>
  </w:style>
  <w:style w:type="character" w:customStyle="1" w:styleId="Ttulo9Char">
    <w:name w:val="Título 9 Char"/>
    <w:link w:val="Ttulo9"/>
    <w:uiPriority w:val="9"/>
    <w:rsid w:val="00453BAF"/>
    <w:rPr>
      <w:rFonts w:ascii="Arial" w:eastAsia="Times New Roman" w:hAnsi="Arial"/>
      <w:b/>
      <w:i/>
      <w:noProof/>
      <w:lang w:eastAsia="en-US"/>
    </w:rPr>
  </w:style>
  <w:style w:type="paragraph" w:styleId="Subttulo">
    <w:name w:val="Subtitle"/>
    <w:basedOn w:val="Listadecontinuao"/>
    <w:next w:val="Normal"/>
    <w:link w:val="SubttuloChar"/>
    <w:rsid w:val="00453BAF"/>
    <w:pPr>
      <w:widowControl w:val="0"/>
      <w:numPr>
        <w:numId w:val="8"/>
      </w:numPr>
      <w:spacing w:before="120" w:after="60" w:line="240" w:lineRule="atLeast"/>
    </w:pPr>
    <w:rPr>
      <w:rFonts w:eastAsia="Times New Roman"/>
      <w:b/>
      <w:noProof/>
      <w:sz w:val="24"/>
      <w:szCs w:val="20"/>
      <w:lang w:val="en-AU"/>
    </w:rPr>
  </w:style>
  <w:style w:type="character" w:customStyle="1" w:styleId="SubttuloChar">
    <w:name w:val="Subtítulo Char"/>
    <w:link w:val="Subttulo"/>
    <w:rsid w:val="00453BAF"/>
    <w:rPr>
      <w:rFonts w:ascii="Arial" w:eastAsia="Times New Roman" w:hAnsi="Arial"/>
      <w:b/>
      <w:noProof/>
      <w:sz w:val="24"/>
      <w:lang w:val="en-AU" w:eastAsia="en-US"/>
    </w:rPr>
  </w:style>
  <w:style w:type="character" w:customStyle="1" w:styleId="PargrafodaListaChar">
    <w:name w:val="Parágrafo da Lista Char"/>
    <w:link w:val="PargrafodaLista"/>
    <w:uiPriority w:val="34"/>
    <w:rsid w:val="00453BAF"/>
    <w:rPr>
      <w:rFonts w:ascii="Arial" w:eastAsia="Arial" w:hAnsi="Arial"/>
      <w:sz w:val="22"/>
      <w:szCs w:val="22"/>
      <w:lang w:eastAsia="en-US"/>
    </w:rPr>
  </w:style>
  <w:style w:type="paragraph" w:customStyle="1" w:styleId="Titulo1pstabela">
    <w:name w:val="Titulo1póstabela"/>
    <w:basedOn w:val="Ttulo1"/>
    <w:link w:val="Titulo1pstabelaChar"/>
    <w:qFormat/>
    <w:rsid w:val="00453BAF"/>
    <w:pPr>
      <w:widowControl w:val="0"/>
      <w:tabs>
        <w:tab w:val="clear" w:pos="1417"/>
      </w:tabs>
      <w:spacing w:before="240" w:after="120" w:line="360" w:lineRule="auto"/>
      <w:ind w:left="142" w:firstLine="0"/>
      <w:jc w:val="left"/>
    </w:pPr>
    <w:rPr>
      <w:rFonts w:ascii="Arial" w:hAnsi="Arial" w:cs="Times New Roman"/>
      <w:bCs w:val="0"/>
      <w:noProof/>
      <w:sz w:val="28"/>
      <w:szCs w:val="20"/>
      <w:lang w:eastAsia="en-US"/>
    </w:rPr>
  </w:style>
  <w:style w:type="character" w:customStyle="1" w:styleId="Titulo1pstabelaChar">
    <w:name w:val="Titulo1póstabela Char"/>
    <w:link w:val="Titulo1pstabela"/>
    <w:rsid w:val="00453BAF"/>
    <w:rPr>
      <w:rFonts w:ascii="Arial" w:eastAsia="Times New Roman" w:hAnsi="Arial"/>
      <w:b/>
      <w:noProof/>
      <w:sz w:val="28"/>
      <w:lang w:eastAsia="en-US"/>
    </w:rPr>
  </w:style>
  <w:style w:type="table" w:styleId="ListaClara">
    <w:name w:val="Light List"/>
    <w:basedOn w:val="Tabelanormal"/>
    <w:uiPriority w:val="61"/>
    <w:rsid w:val="00453BAF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adecontinuao">
    <w:name w:val="List Continue"/>
    <w:basedOn w:val="Normal"/>
    <w:uiPriority w:val="99"/>
    <w:semiHidden/>
    <w:unhideWhenUsed/>
    <w:rsid w:val="00453BAF"/>
    <w:pPr>
      <w:spacing w:after="120"/>
      <w:ind w:left="283"/>
      <w:contextualSpacing/>
    </w:pPr>
  </w:style>
  <w:style w:type="paragraph" w:styleId="Reviso">
    <w:name w:val="Revision"/>
    <w:hidden/>
    <w:uiPriority w:val="99"/>
    <w:semiHidden/>
    <w:rsid w:val="006017A0"/>
    <w:rPr>
      <w:rFonts w:ascii="Arial" w:eastAsia="Arial" w:hAnsi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14164"/>
    <w:pPr>
      <w:spacing w:after="200" w:line="276" w:lineRule="auto"/>
    </w:pPr>
    <w:rPr>
      <w:rFonts w:ascii="Arial" w:eastAsia="Arial" w:hAnsi="Arial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rsid w:val="00814164"/>
    <w:pPr>
      <w:keepNext/>
      <w:numPr>
        <w:numId w:val="2"/>
      </w:num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Cs w:val="24"/>
      <w:lang w:eastAsia="pt-BR"/>
    </w:rPr>
  </w:style>
  <w:style w:type="paragraph" w:styleId="Ttulo2">
    <w:name w:val="heading 2"/>
    <w:basedOn w:val="Normal"/>
    <w:next w:val="Normal"/>
    <w:qFormat/>
    <w:rsid w:val="0081416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qFormat/>
    <w:rsid w:val="0081416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5">
    <w:name w:val="heading 5"/>
    <w:basedOn w:val="Normal"/>
    <w:next w:val="Normal"/>
    <w:uiPriority w:val="9"/>
    <w:qFormat/>
    <w:rsid w:val="0081416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uiPriority w:val="9"/>
    <w:qFormat/>
    <w:rsid w:val="0081416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453BAF"/>
    <w:pPr>
      <w:widowControl w:val="0"/>
      <w:spacing w:before="240" w:after="60" w:line="240" w:lineRule="atLeast"/>
      <w:outlineLvl w:val="6"/>
    </w:pPr>
    <w:rPr>
      <w:rFonts w:eastAsia="Times New Roman"/>
      <w:noProof/>
      <w:sz w:val="20"/>
      <w:szCs w:val="20"/>
    </w:rPr>
  </w:style>
  <w:style w:type="paragraph" w:styleId="Ttulo8">
    <w:name w:val="heading 8"/>
    <w:basedOn w:val="Normal"/>
    <w:next w:val="Normal"/>
    <w:uiPriority w:val="9"/>
    <w:qFormat/>
    <w:rsid w:val="00814164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453BAF"/>
    <w:pPr>
      <w:widowControl w:val="0"/>
      <w:spacing w:before="240" w:after="60" w:line="240" w:lineRule="atLeast"/>
      <w:outlineLvl w:val="8"/>
    </w:pPr>
    <w:rPr>
      <w:rFonts w:eastAsia="Times New Roman"/>
      <w:b/>
      <w:i/>
      <w:noProof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rsid w:val="00814164"/>
    <w:rPr>
      <w:rFonts w:ascii="Tahoma" w:eastAsia="Times New Roman" w:hAnsi="Tahoma" w:cs="Tahoma"/>
      <w:b/>
      <w:bCs/>
      <w:sz w:val="22"/>
      <w:szCs w:val="24"/>
    </w:rPr>
  </w:style>
  <w:style w:type="character" w:customStyle="1" w:styleId="Ttulo2Char">
    <w:name w:val="Título 2 Char"/>
    <w:rsid w:val="00814164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har">
    <w:name w:val="Título 3 Char"/>
    <w:rsid w:val="00814164"/>
    <w:rPr>
      <w:rFonts w:ascii="Cambria" w:eastAsia="Times New Roman" w:hAnsi="Cambria" w:cs="Times New Roman"/>
      <w:b/>
      <w:bCs/>
      <w:color w:val="4F81BD"/>
    </w:rPr>
  </w:style>
  <w:style w:type="character" w:customStyle="1" w:styleId="Ttulo5Char">
    <w:name w:val="Título 5 Char"/>
    <w:semiHidden/>
    <w:rsid w:val="00814164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semiHidden/>
    <w:rsid w:val="00814164"/>
    <w:rPr>
      <w:rFonts w:ascii="Cambria" w:eastAsia="Times New Roman" w:hAnsi="Cambria" w:cs="Times New Roman"/>
      <w:i/>
      <w:iCs/>
      <w:color w:val="243F60"/>
    </w:rPr>
  </w:style>
  <w:style w:type="paragraph" w:styleId="Cabealho">
    <w:name w:val="header"/>
    <w:basedOn w:val="Normal"/>
    <w:unhideWhenUsed/>
    <w:rsid w:val="00814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rsid w:val="00814164"/>
  </w:style>
  <w:style w:type="paragraph" w:styleId="Rodap">
    <w:name w:val="footer"/>
    <w:basedOn w:val="Normal"/>
    <w:unhideWhenUsed/>
    <w:rsid w:val="00814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rsid w:val="00814164"/>
  </w:style>
  <w:style w:type="paragraph" w:styleId="Textodebalo">
    <w:name w:val="Balloon Text"/>
    <w:basedOn w:val="Normal"/>
    <w:semiHidden/>
    <w:unhideWhenUsed/>
    <w:rsid w:val="0081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8141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14164"/>
    <w:pPr>
      <w:ind w:left="720"/>
      <w:contextualSpacing/>
    </w:pPr>
  </w:style>
  <w:style w:type="paragraph" w:styleId="Recuodecorpodetexto">
    <w:name w:val="Body Text Indent"/>
    <w:basedOn w:val="Normal"/>
    <w:semiHidden/>
    <w:unhideWhenUsed/>
    <w:rsid w:val="00814164"/>
    <w:pPr>
      <w:spacing w:after="120"/>
      <w:ind w:left="283"/>
    </w:pPr>
    <w:rPr>
      <w:rFonts w:ascii="Calibri" w:eastAsia="Calibri" w:hAnsi="Calibri"/>
    </w:rPr>
  </w:style>
  <w:style w:type="character" w:customStyle="1" w:styleId="RecuodecorpodetextoChar">
    <w:name w:val="Recuo de corpo de texto Char"/>
    <w:rsid w:val="00814164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qFormat/>
    <w:rsid w:val="00814164"/>
    <w:pPr>
      <w:keepLines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styleId="Remissivo2">
    <w:name w:val="index 2"/>
    <w:basedOn w:val="Normal"/>
    <w:next w:val="Normal"/>
    <w:autoRedefine/>
    <w:semiHidden/>
    <w:unhideWhenUsed/>
    <w:rsid w:val="00814164"/>
    <w:pPr>
      <w:spacing w:after="0" w:line="240" w:lineRule="auto"/>
      <w:ind w:left="440" w:hanging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56ABE"/>
    <w:pPr>
      <w:tabs>
        <w:tab w:val="left" w:pos="567"/>
        <w:tab w:val="right" w:leader="dot" w:pos="9771"/>
      </w:tabs>
      <w:spacing w:before="60" w:after="120" w:line="240" w:lineRule="auto"/>
    </w:pPr>
    <w:rPr>
      <w:rFonts w:cs="Arial"/>
      <w:b/>
      <w:noProof/>
    </w:rPr>
  </w:style>
  <w:style w:type="character" w:styleId="Hyperlink">
    <w:name w:val="Hyperlink"/>
    <w:uiPriority w:val="99"/>
    <w:unhideWhenUsed/>
    <w:rsid w:val="0081416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504EB"/>
    <w:pPr>
      <w:tabs>
        <w:tab w:val="left" w:pos="709"/>
        <w:tab w:val="right" w:leader="dot" w:pos="9771"/>
      </w:tabs>
      <w:spacing w:after="0" w:line="240" w:lineRule="auto"/>
      <w:ind w:left="709" w:hanging="709"/>
    </w:pPr>
    <w:rPr>
      <w:rFonts w:cs="Arial"/>
      <w:b/>
      <w:noProof/>
    </w:rPr>
  </w:style>
  <w:style w:type="paragraph" w:styleId="Sumrio3">
    <w:name w:val="toc 3"/>
    <w:basedOn w:val="Normal"/>
    <w:next w:val="Normal"/>
    <w:autoRedefine/>
    <w:semiHidden/>
    <w:unhideWhenUsed/>
    <w:qFormat/>
    <w:rsid w:val="00814164"/>
    <w:pPr>
      <w:tabs>
        <w:tab w:val="left" w:pos="709"/>
        <w:tab w:val="right" w:leader="dot" w:pos="9771"/>
      </w:tabs>
      <w:spacing w:before="100" w:after="100" w:line="240" w:lineRule="auto"/>
      <w:ind w:left="440" w:hanging="440"/>
    </w:pPr>
    <w:rPr>
      <w:rFonts w:ascii="Calibri" w:eastAsia="Times New Roman" w:hAnsi="Calibri"/>
    </w:rPr>
  </w:style>
  <w:style w:type="paragraph" w:styleId="Recuodecorpodetexto3">
    <w:name w:val="Body Text Indent 3"/>
    <w:basedOn w:val="Normal"/>
    <w:semiHidden/>
    <w:unhideWhenUsed/>
    <w:rsid w:val="00814164"/>
    <w:pPr>
      <w:spacing w:after="120"/>
      <w:ind w:left="283"/>
    </w:pPr>
    <w:rPr>
      <w:rFonts w:ascii="Calibri" w:eastAsia="Calibri" w:hAnsi="Calibri"/>
      <w:sz w:val="16"/>
      <w:szCs w:val="16"/>
    </w:rPr>
  </w:style>
  <w:style w:type="character" w:customStyle="1" w:styleId="Recuodecorpodetexto3Char">
    <w:name w:val="Recuo de corpo de texto 3 Char"/>
    <w:semiHidden/>
    <w:rsid w:val="00814164"/>
    <w:rPr>
      <w:sz w:val="16"/>
      <w:szCs w:val="16"/>
    </w:rPr>
  </w:style>
  <w:style w:type="paragraph" w:customStyle="1" w:styleId="SemEspaamento1">
    <w:name w:val="Sem Espaçamento1"/>
    <w:aliases w:val="Bullets"/>
    <w:qFormat/>
    <w:rsid w:val="0081416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aliases w:val="Bullets Char"/>
    <w:rsid w:val="00814164"/>
    <w:rPr>
      <w:rFonts w:eastAsia="Times New Roman"/>
      <w:sz w:val="22"/>
      <w:szCs w:val="22"/>
      <w:lang w:val="pt-BR" w:eastAsia="en-US" w:bidi="ar-SA"/>
    </w:rPr>
  </w:style>
  <w:style w:type="paragraph" w:styleId="MapadoDocumento">
    <w:name w:val="Document Map"/>
    <w:basedOn w:val="Normal"/>
    <w:semiHidden/>
    <w:unhideWhenUsed/>
    <w:rsid w:val="0081416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MapadoDocumentoChar">
    <w:name w:val="Mapa do Documento Char"/>
    <w:semiHidden/>
    <w:rsid w:val="008141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1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814164"/>
    <w:rPr>
      <w:b/>
      <w:bCs/>
    </w:rPr>
  </w:style>
  <w:style w:type="paragraph" w:styleId="Corpodetexto2">
    <w:name w:val="Body Text 2"/>
    <w:basedOn w:val="Normal"/>
    <w:semiHidden/>
    <w:rsid w:val="00814164"/>
    <w:pPr>
      <w:spacing w:after="0" w:line="240" w:lineRule="auto"/>
      <w:jc w:val="center"/>
    </w:pPr>
    <w:rPr>
      <w:rFonts w:eastAsia="Times New Roman"/>
      <w:sz w:val="16"/>
      <w:szCs w:val="24"/>
      <w:lang w:eastAsia="pt-BR"/>
    </w:rPr>
  </w:style>
  <w:style w:type="character" w:customStyle="1" w:styleId="Corpodetexto2Char">
    <w:name w:val="Corpo de texto 2 Char"/>
    <w:semiHidden/>
    <w:rsid w:val="00814164"/>
    <w:rPr>
      <w:rFonts w:ascii="Arial" w:eastAsia="Times New Roman" w:hAnsi="Arial" w:cs="Times New Roman"/>
      <w:sz w:val="16"/>
      <w:szCs w:val="24"/>
      <w:lang w:eastAsia="pt-BR"/>
    </w:rPr>
  </w:style>
  <w:style w:type="paragraph" w:styleId="Recuodecorpodetexto2">
    <w:name w:val="Body Text Indent 2"/>
    <w:basedOn w:val="Normal"/>
    <w:semiHidden/>
    <w:unhideWhenUsed/>
    <w:rsid w:val="00814164"/>
    <w:pPr>
      <w:spacing w:after="120" w:line="480" w:lineRule="auto"/>
      <w:ind w:left="283"/>
    </w:pPr>
    <w:rPr>
      <w:rFonts w:ascii="Calibri" w:eastAsia="Calibri" w:hAnsi="Calibri"/>
    </w:rPr>
  </w:style>
  <w:style w:type="character" w:customStyle="1" w:styleId="Recuodecorpodetexto2Char">
    <w:name w:val="Recuo de corpo de texto 2 Char"/>
    <w:basedOn w:val="Fontepargpadro"/>
    <w:semiHidden/>
    <w:rsid w:val="00814164"/>
  </w:style>
  <w:style w:type="paragraph" w:styleId="Corpodetexto3">
    <w:name w:val="Body Text 3"/>
    <w:basedOn w:val="Normal"/>
    <w:semiHidden/>
    <w:unhideWhenUsed/>
    <w:rsid w:val="00814164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Corpodetexto3Char">
    <w:name w:val="Corpo de texto 3 Char"/>
    <w:semiHidden/>
    <w:rsid w:val="00814164"/>
    <w:rPr>
      <w:sz w:val="16"/>
      <w:szCs w:val="16"/>
    </w:rPr>
  </w:style>
  <w:style w:type="paragraph" w:customStyle="1" w:styleId="StyleBodyTextLeftFirstline05">
    <w:name w:val="Style Body Text + Left First line:  05&quot;"/>
    <w:basedOn w:val="Corpodetexto"/>
    <w:autoRedefine/>
    <w:rsid w:val="00814164"/>
    <w:pPr>
      <w:spacing w:before="240" w:after="0" w:line="240" w:lineRule="auto"/>
      <w:ind w:firstLine="720"/>
    </w:pPr>
    <w:rPr>
      <w:rFonts w:ascii="Tahoma" w:eastAsia="Times New Roman" w:hAnsi="Tahoma" w:cs="Tahoma"/>
      <w:sz w:val="20"/>
      <w:szCs w:val="24"/>
    </w:rPr>
  </w:style>
  <w:style w:type="paragraph" w:styleId="Corpodetexto">
    <w:name w:val="Body Text"/>
    <w:basedOn w:val="Normal"/>
    <w:semiHidden/>
    <w:unhideWhenUsed/>
    <w:rsid w:val="00814164"/>
    <w:pPr>
      <w:spacing w:after="120"/>
    </w:pPr>
    <w:rPr>
      <w:rFonts w:ascii="Calibri" w:eastAsia="Calibri" w:hAnsi="Calibri"/>
    </w:rPr>
  </w:style>
  <w:style w:type="character" w:customStyle="1" w:styleId="CorpodetextoChar">
    <w:name w:val="Corpo de texto Char"/>
    <w:basedOn w:val="Fontepargpadro"/>
    <w:semiHidden/>
    <w:rsid w:val="00814164"/>
  </w:style>
  <w:style w:type="paragraph" w:customStyle="1" w:styleId="pargrafodalista0">
    <w:name w:val="pargrafodalista"/>
    <w:basedOn w:val="Normal"/>
    <w:rsid w:val="008F1F0D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8Char">
    <w:name w:val="Título 8 Char"/>
    <w:semiHidden/>
    <w:rsid w:val="0081416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rsid w:val="00814164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Default">
    <w:name w:val="Default"/>
    <w:basedOn w:val="Normal"/>
    <w:rsid w:val="00A428DB"/>
    <w:pPr>
      <w:autoSpaceDE w:val="0"/>
      <w:autoSpaceDN w:val="0"/>
      <w:spacing w:after="0" w:line="240" w:lineRule="auto"/>
    </w:pPr>
    <w:rPr>
      <w:rFonts w:eastAsia="Calibri" w:cs="Arial"/>
      <w:color w:val="00000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664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emFormatao">
    <w:name w:val="Plain Text"/>
    <w:basedOn w:val="Normal"/>
    <w:link w:val="TextosemFormataoChar"/>
    <w:uiPriority w:val="99"/>
    <w:unhideWhenUsed/>
    <w:rsid w:val="00765184"/>
    <w:pPr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rsid w:val="00765184"/>
    <w:rPr>
      <w:rFonts w:ascii="Courier New" w:hAnsi="Courier New" w:cs="Courier New"/>
      <w:lang w:eastAsia="en-US"/>
    </w:rPr>
  </w:style>
  <w:style w:type="character" w:customStyle="1" w:styleId="evandropereira">
    <w:name w:val="evandro.pereira"/>
    <w:semiHidden/>
    <w:rsid w:val="00F81CD2"/>
    <w:rPr>
      <w:rFonts w:ascii="Arial" w:hAnsi="Arial" w:cs="Arial"/>
      <w:color w:val="000000"/>
      <w:sz w:val="20"/>
    </w:rPr>
  </w:style>
  <w:style w:type="paragraph" w:customStyle="1" w:styleId="Paragrafos">
    <w:name w:val="Paragrafos"/>
    <w:basedOn w:val="Normal"/>
    <w:link w:val="ParagrafosChar"/>
    <w:qFormat/>
    <w:rsid w:val="00453BAF"/>
    <w:pPr>
      <w:keepNext/>
      <w:spacing w:after="0" w:line="360" w:lineRule="auto"/>
      <w:ind w:left="170"/>
      <w:jc w:val="both"/>
    </w:pPr>
    <w:rPr>
      <w:rFonts w:eastAsia="Calibri" w:cs="Arial"/>
      <w:noProof/>
      <w:sz w:val="24"/>
      <w:szCs w:val="24"/>
    </w:rPr>
  </w:style>
  <w:style w:type="character" w:customStyle="1" w:styleId="ParagrafosChar">
    <w:name w:val="Paragrafos Char"/>
    <w:link w:val="Paragrafos"/>
    <w:rsid w:val="00453BAF"/>
    <w:rPr>
      <w:rFonts w:ascii="Arial" w:hAnsi="Arial" w:cs="Arial"/>
      <w:noProof/>
      <w:sz w:val="24"/>
      <w:szCs w:val="24"/>
      <w:lang w:eastAsia="en-US"/>
    </w:rPr>
  </w:style>
  <w:style w:type="character" w:customStyle="1" w:styleId="Ttulo7Char">
    <w:name w:val="Título 7 Char"/>
    <w:link w:val="Ttulo7"/>
    <w:uiPriority w:val="9"/>
    <w:rsid w:val="00453BAF"/>
    <w:rPr>
      <w:rFonts w:ascii="Arial" w:eastAsia="Times New Roman" w:hAnsi="Arial"/>
      <w:noProof/>
      <w:lang w:eastAsia="en-US"/>
    </w:rPr>
  </w:style>
  <w:style w:type="character" w:customStyle="1" w:styleId="Ttulo9Char">
    <w:name w:val="Título 9 Char"/>
    <w:link w:val="Ttulo9"/>
    <w:uiPriority w:val="9"/>
    <w:rsid w:val="00453BAF"/>
    <w:rPr>
      <w:rFonts w:ascii="Arial" w:eastAsia="Times New Roman" w:hAnsi="Arial"/>
      <w:b/>
      <w:i/>
      <w:noProof/>
      <w:lang w:eastAsia="en-US"/>
    </w:rPr>
  </w:style>
  <w:style w:type="paragraph" w:styleId="Subttulo">
    <w:name w:val="Subtitle"/>
    <w:basedOn w:val="Listadecontinuao"/>
    <w:next w:val="Normal"/>
    <w:link w:val="SubttuloChar"/>
    <w:rsid w:val="00453BAF"/>
    <w:pPr>
      <w:widowControl w:val="0"/>
      <w:numPr>
        <w:numId w:val="8"/>
      </w:numPr>
      <w:spacing w:before="120" w:after="60" w:line="240" w:lineRule="atLeast"/>
    </w:pPr>
    <w:rPr>
      <w:rFonts w:eastAsia="Times New Roman"/>
      <w:b/>
      <w:noProof/>
      <w:sz w:val="24"/>
      <w:szCs w:val="20"/>
      <w:lang w:val="en-AU"/>
    </w:rPr>
  </w:style>
  <w:style w:type="character" w:customStyle="1" w:styleId="SubttuloChar">
    <w:name w:val="Subtítulo Char"/>
    <w:link w:val="Subttulo"/>
    <w:rsid w:val="00453BAF"/>
    <w:rPr>
      <w:rFonts w:ascii="Arial" w:eastAsia="Times New Roman" w:hAnsi="Arial"/>
      <w:b/>
      <w:noProof/>
      <w:sz w:val="24"/>
      <w:lang w:val="en-AU" w:eastAsia="en-US"/>
    </w:rPr>
  </w:style>
  <w:style w:type="character" w:customStyle="1" w:styleId="PargrafodaListaChar">
    <w:name w:val="Parágrafo da Lista Char"/>
    <w:link w:val="PargrafodaLista"/>
    <w:uiPriority w:val="34"/>
    <w:rsid w:val="00453BAF"/>
    <w:rPr>
      <w:rFonts w:ascii="Arial" w:eastAsia="Arial" w:hAnsi="Arial"/>
      <w:sz w:val="22"/>
      <w:szCs w:val="22"/>
      <w:lang w:eastAsia="en-US"/>
    </w:rPr>
  </w:style>
  <w:style w:type="paragraph" w:customStyle="1" w:styleId="Titulo1pstabela">
    <w:name w:val="Titulo1póstabela"/>
    <w:basedOn w:val="Ttulo1"/>
    <w:link w:val="Titulo1pstabelaChar"/>
    <w:qFormat/>
    <w:rsid w:val="00453BAF"/>
    <w:pPr>
      <w:widowControl w:val="0"/>
      <w:tabs>
        <w:tab w:val="clear" w:pos="1417"/>
      </w:tabs>
      <w:spacing w:before="240" w:after="120" w:line="360" w:lineRule="auto"/>
      <w:ind w:left="142" w:firstLine="0"/>
      <w:jc w:val="left"/>
    </w:pPr>
    <w:rPr>
      <w:rFonts w:ascii="Arial" w:hAnsi="Arial" w:cs="Times New Roman"/>
      <w:bCs w:val="0"/>
      <w:noProof/>
      <w:sz w:val="28"/>
      <w:szCs w:val="20"/>
      <w:lang w:eastAsia="en-US"/>
    </w:rPr>
  </w:style>
  <w:style w:type="character" w:customStyle="1" w:styleId="Titulo1pstabelaChar">
    <w:name w:val="Titulo1póstabela Char"/>
    <w:link w:val="Titulo1pstabela"/>
    <w:rsid w:val="00453BAF"/>
    <w:rPr>
      <w:rFonts w:ascii="Arial" w:eastAsia="Times New Roman" w:hAnsi="Arial"/>
      <w:b/>
      <w:noProof/>
      <w:sz w:val="28"/>
      <w:lang w:eastAsia="en-US"/>
    </w:rPr>
  </w:style>
  <w:style w:type="table" w:styleId="ListaClara">
    <w:name w:val="Light List"/>
    <w:basedOn w:val="Tabelanormal"/>
    <w:uiPriority w:val="61"/>
    <w:rsid w:val="00453BAF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adecontinuao">
    <w:name w:val="List Continue"/>
    <w:basedOn w:val="Normal"/>
    <w:uiPriority w:val="99"/>
    <w:semiHidden/>
    <w:unhideWhenUsed/>
    <w:rsid w:val="00453BAF"/>
    <w:pPr>
      <w:spacing w:after="120"/>
      <w:ind w:left="283"/>
      <w:contextualSpacing/>
    </w:pPr>
  </w:style>
  <w:style w:type="paragraph" w:styleId="Reviso">
    <w:name w:val="Revision"/>
    <w:hidden/>
    <w:uiPriority w:val="99"/>
    <w:semiHidden/>
    <w:rsid w:val="006017A0"/>
    <w:rPr>
      <w:rFonts w:ascii="Arial" w:eastAsia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6545B-7154-4D4B-8EAC-C2D8626E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1017</Words>
  <Characters>5493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Índice</vt:lpstr>
      <vt:lpstr>Índice</vt:lpstr>
    </vt:vector>
  </TitlesOfParts>
  <Company>CREFISA</Company>
  <LinksUpToDate>false</LinksUpToDate>
  <CharactersWithSpaces>6498</CharactersWithSpaces>
  <SharedDoc>false</SharedDoc>
  <HLinks>
    <vt:vector size="210" baseType="variant">
      <vt:variant>
        <vt:i4>1376313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_Toc506988233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_Toc506988232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_Toc506988231</vt:lpwstr>
      </vt:variant>
      <vt:variant>
        <vt:i4>1376313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_Toc506988230</vt:lpwstr>
      </vt:variant>
      <vt:variant>
        <vt:i4>1310777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_Toc506988229</vt:lpwstr>
      </vt:variant>
      <vt:variant>
        <vt:i4>1310777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_Toc506988228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_Toc506988227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_Toc506988226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_Toc506988225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_Toc506988224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_Toc506988223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_Toc506988222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_Toc506988221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_Toc506988220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_Toc506988219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_Toc506988218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_Toc506988217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_Toc506988216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_Toc506988215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_Toc506988214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_Toc506988213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_Toc506988212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_Toc506988211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_Toc506988210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_Toc506988209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_Toc506988208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_Toc506988207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_Toc506988206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_Toc506988205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_Toc506988204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_Toc506988203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_Toc506988202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_Toc506988201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_Toc506988200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_Toc506988199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1102 - Sandra Yukie Saito</dc:creator>
  <cp:lastModifiedBy>1036 - Rogerio Perrotti</cp:lastModifiedBy>
  <cp:revision>12</cp:revision>
  <cp:lastPrinted>2020-09-14T14:33:00Z</cp:lastPrinted>
  <dcterms:created xsi:type="dcterms:W3CDTF">2020-12-01T14:08:00Z</dcterms:created>
  <dcterms:modified xsi:type="dcterms:W3CDTF">2020-12-01T17:41:00Z</dcterms:modified>
</cp:coreProperties>
</file>